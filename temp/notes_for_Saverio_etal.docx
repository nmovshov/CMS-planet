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AAED1" w14:textId="57B59063" w:rsidR="00B96567" w:rsidRDefault="006F7AF2" w:rsidP="008B73AE">
      <w:pPr>
        <w:jc w:val="center"/>
      </w:pPr>
      <w:r>
        <w:rPr>
          <w:b/>
          <w:sz w:val="28"/>
          <w:szCs w:val="28"/>
        </w:rPr>
        <w:t xml:space="preserve">Concentric </w:t>
      </w:r>
      <w:r w:rsidR="008B73AE">
        <w:rPr>
          <w:b/>
          <w:sz w:val="28"/>
          <w:szCs w:val="28"/>
        </w:rPr>
        <w:t xml:space="preserve">Maclaurin </w:t>
      </w:r>
      <w:r>
        <w:rPr>
          <w:b/>
          <w:sz w:val="28"/>
          <w:szCs w:val="28"/>
        </w:rPr>
        <w:t xml:space="preserve">Spheroid </w:t>
      </w:r>
      <w:r w:rsidR="008B73AE">
        <w:rPr>
          <w:b/>
          <w:sz w:val="28"/>
          <w:szCs w:val="28"/>
        </w:rPr>
        <w:t xml:space="preserve">theory: </w:t>
      </w:r>
      <w:r w:rsidR="004D12D2">
        <w:rPr>
          <w:b/>
          <w:sz w:val="28"/>
          <w:szCs w:val="28"/>
        </w:rPr>
        <w:t>N</w:t>
      </w:r>
      <w:r w:rsidR="002762BE">
        <w:rPr>
          <w:b/>
          <w:sz w:val="28"/>
          <w:szCs w:val="28"/>
        </w:rPr>
        <w:t>-layer model</w:t>
      </w:r>
      <w:r w:rsidR="00B96567" w:rsidRPr="00256481">
        <w:rPr>
          <w:b/>
          <w:sz w:val="28"/>
          <w:szCs w:val="28"/>
        </w:rPr>
        <w:t xml:space="preserve"> </w:t>
      </w:r>
    </w:p>
    <w:p w14:paraId="538BA3BB" w14:textId="77777777" w:rsidR="006F7AF2" w:rsidRDefault="006F7AF2" w:rsidP="006F7AF2">
      <w:pPr>
        <w:jc w:val="center"/>
        <w:rPr>
          <w:i/>
        </w:rPr>
      </w:pPr>
      <w:r>
        <w:rPr>
          <w:i/>
        </w:rPr>
        <w:t>Notes by W. B. Hubbard</w:t>
      </w:r>
    </w:p>
    <w:p w14:paraId="644CD584" w14:textId="1961542F" w:rsidR="008B73AE" w:rsidRDefault="006F7AF2" w:rsidP="006F7AF2">
      <w:pPr>
        <w:jc w:val="center"/>
        <w:rPr>
          <w:i/>
        </w:rPr>
      </w:pPr>
      <w:r>
        <w:rPr>
          <w:i/>
        </w:rPr>
        <w:t>August 3, 2016</w:t>
      </w:r>
    </w:p>
    <w:p w14:paraId="0EF696B2" w14:textId="77777777" w:rsidR="006673CB" w:rsidRDefault="006673CB"/>
    <w:p w14:paraId="24FFD72C" w14:textId="77777777" w:rsidR="006673CB" w:rsidRDefault="006673CB"/>
    <w:p w14:paraId="05EE88C8" w14:textId="77777777" w:rsidR="006673CB" w:rsidRDefault="006673CB"/>
    <w:p w14:paraId="40860A6A" w14:textId="2B9F5D6D" w:rsidR="004D12D2" w:rsidRDefault="00A40896">
      <w:r>
        <w:t xml:space="preserve">Because the gravitational potential </w:t>
      </w:r>
      <m:oMath>
        <m:r>
          <w:rPr>
            <w:rFonts w:ascii="Cambria Math" w:hAnsi="Cambria Math"/>
          </w:rPr>
          <m:t>V</m:t>
        </m:r>
      </m:oMath>
      <w:r>
        <w:t xml:space="preserve"> is linear in the density </w:t>
      </w:r>
      <m:oMath>
        <m:r>
          <w:rPr>
            <w:rFonts w:ascii="Cambria Math" w:hAnsi="Cambria Math"/>
          </w:rPr>
          <m:t>ρ</m:t>
        </m:r>
      </m:oMath>
      <w:r>
        <w:t xml:space="preserve">, we may </w:t>
      </w:r>
      <w:r w:rsidR="00B67EED">
        <w:t>use a principle of superposition, such that the total potential at any point in space is the sum of the partial potentials produced by</w:t>
      </w:r>
      <w:r w:rsidR="00EE6D23">
        <w:t xml:space="preserve"> concentric </w:t>
      </w:r>
      <w:r w:rsidR="00B2187B">
        <w:t xml:space="preserve">constant-density </w:t>
      </w:r>
      <w:r w:rsidR="00EE6D23">
        <w:t xml:space="preserve">spheroids.  Figure </w:t>
      </w:r>
      <w:r w:rsidR="00A16604">
        <w:t>1</w:t>
      </w:r>
      <w:r w:rsidR="00B67EED">
        <w:t xml:space="preserve"> illustrates this concept for a three-layer model.</w:t>
      </w:r>
    </w:p>
    <w:p w14:paraId="391A3103" w14:textId="2A9687D0" w:rsidR="004D12D2" w:rsidRDefault="00E43F4C" w:rsidP="00C15D85">
      <w:r>
        <w:rPr>
          <w:noProof/>
        </w:rPr>
        <w:drawing>
          <wp:inline distT="0" distB="0" distL="0" distR="0" wp14:anchorId="69EB38E5" wp14:editId="44EF477E">
            <wp:extent cx="5478145" cy="2489200"/>
            <wp:effectExtent l="0" t="0" r="8255" b="0"/>
            <wp:docPr id="6" name="Picture 6" descr="Macintosh HD:Users:hubbard:Documents:Juno:2016_Juno:notes_for_Saverio_etal: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bbard:Documents:Juno:2016_Juno:notes_for_Saverio_etal:Fig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0BC5" w14:textId="18B3A3D8" w:rsidR="004D12D2" w:rsidRDefault="004D12D2" w:rsidP="00C15D85"/>
    <w:p w14:paraId="1A266FAE" w14:textId="647B979A" w:rsidR="00F11F01" w:rsidRDefault="00B2187B" w:rsidP="00F11F01">
      <w:r>
        <w:t xml:space="preserve">Fig. </w:t>
      </w:r>
      <w:r w:rsidR="00A16604">
        <w:t>1</w:t>
      </w:r>
      <w:r>
        <w:t xml:space="preserve"> – Method of superposition of Maclaurin spheroids, for the case </w:t>
      </w:r>
      <m:oMath>
        <m:r>
          <w:rPr>
            <w:rFonts w:ascii="Cambria Math" w:hAnsi="Cambria Math"/>
          </w:rPr>
          <m:t>N=3</m:t>
        </m:r>
      </m:oMath>
      <w:r>
        <w:t>.</w:t>
      </w:r>
      <w:r w:rsidR="009E1C17">
        <w:t xml:space="preserve">  </w:t>
      </w:r>
      <w:r w:rsidR="00A16604">
        <w:t xml:space="preserve">The innermost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6604">
        <w:t xml:space="preserve">, the middle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6604">
        <w:t xml:space="preserve">, and the outer spheroid has a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A166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6604">
        <w:t>.</w:t>
      </w:r>
      <w:r w:rsidR="00F11F01">
        <w:t xml:space="preserve">  We define</w:t>
      </w:r>
      <w:r w:rsidR="00A16604">
        <w:t xml:space="preserve">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</m:oMath>
      <w:r w:rsidR="00F11F01">
        <w:t xml:space="preserve"> for </w:t>
      </w:r>
      <m:oMath>
        <m:r>
          <w:rPr>
            <w:rFonts w:ascii="Cambria Math" w:hAnsi="Cambria Math"/>
          </w:rPr>
          <m:t>i&gt;0</m:t>
        </m:r>
      </m:oMath>
      <w:r w:rsidR="00F11F01">
        <w:t xml:space="preserve">, and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11F01">
        <w:t>.</w:t>
      </w:r>
    </w:p>
    <w:p w14:paraId="4F9731AA" w14:textId="77777777" w:rsidR="00F11F01" w:rsidRDefault="00F11F01" w:rsidP="00F11F01"/>
    <w:p w14:paraId="0A724546" w14:textId="1E8AB7E7" w:rsidR="00B2187B" w:rsidRDefault="00A16604" w:rsidP="00B2187B">
      <w:r>
        <w:t xml:space="preserve">When the spheroids are stacked (i.e., </w:t>
      </w:r>
      <w:r w:rsidR="0038779D">
        <w:t xml:space="preserve">made concentric), </w:t>
      </w:r>
      <w:r>
        <w:t xml:space="preserve">the total densities become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>
        <w:t xml:space="preserve">  T</w:t>
      </w:r>
      <w:r w:rsidR="009E1C17">
        <w:t>he point “A” is a typical point on the outermost level surface.</w:t>
      </w:r>
    </w:p>
    <w:p w14:paraId="52CA7023" w14:textId="11113868" w:rsidR="00B2187B" w:rsidRDefault="00B2187B" w:rsidP="00C15D85"/>
    <w:p w14:paraId="20EB4994" w14:textId="77215836" w:rsidR="004D12D2" w:rsidRDefault="00B2187B" w:rsidP="00C15D85">
      <w:r>
        <w:t xml:space="preserve">Let the equatorial radius of the outermost spheroid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and let the equatorial radii of the nested spheroids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&gt;…&gt;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946EA">
        <w:t xml:space="preserve">.  </w:t>
      </w:r>
      <w:r w:rsidR="00F648C6">
        <w:t xml:space="preserve">The </w:t>
      </w:r>
      <w:r>
        <w:t xml:space="preserve">total </w:t>
      </w:r>
      <w:r w:rsidR="00314EEC">
        <w:t xml:space="preserve">gravitational </w:t>
      </w:r>
      <w:r>
        <w:t xml:space="preserve">potential </w:t>
      </w:r>
      <w:r w:rsidR="009E1C17">
        <w:t xml:space="preserve">at some point “A” on the outermost level surface </w:t>
      </w:r>
      <w:r w:rsidR="00F648C6">
        <w:t>is</w:t>
      </w:r>
    </w:p>
    <w:p w14:paraId="1E34B2D3" w14:textId="77777777" w:rsidR="00F648C6" w:rsidRDefault="00F648C6" w:rsidP="00C15D85"/>
    <w:p w14:paraId="0D22ECD2" w14:textId="2D169D48" w:rsidR="00F648C6" w:rsidRPr="00747D91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+…+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N-1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7138CF3E" w14:textId="77777777" w:rsidR="00747D91" w:rsidRDefault="00747D91" w:rsidP="00C15D85"/>
    <w:p w14:paraId="2B7370D7" w14:textId="0FCE5098" w:rsidR="00747D91" w:rsidRDefault="00747D91" w:rsidP="00C15D85">
      <w:proofErr w:type="gramStart"/>
      <w:r>
        <w:t>where</w:t>
      </w:r>
      <w:proofErr w:type="gramEnd"/>
    </w:p>
    <w:p w14:paraId="06BCB091" w14:textId="02A54510" w:rsidR="00747D91" w:rsidRPr="0086197E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del w:id="0" w:author="Naor Movshovitz" w:date="2016-08-12T10:51:00Z">
                  <w:rPr>
                    <w:rFonts w:ascii="Cambria Math" w:hAnsi="Cambria Math"/>
                  </w:rPr>
                  <m:t>n</m:t>
                </w:del>
              </m:r>
              <m:r>
                <w:ins w:id="1" w:author="Naor Movshovitz" w:date="2016-08-12T10:51:00Z">
                  <w:rPr>
                    <w:rFonts w:ascii="Cambria Math" w:hAnsi="Cambria Math"/>
                  </w:rPr>
                  <m:t>2k</m:t>
                </w:ins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C48080F" w14:textId="77777777" w:rsidR="0086197E" w:rsidRDefault="0086197E" w:rsidP="00C15D85"/>
    <w:p w14:paraId="626A046F" w14:textId="77777777" w:rsidR="0086197E" w:rsidRDefault="0086197E" w:rsidP="00C15D85"/>
    <w:p w14:paraId="4C58A305" w14:textId="702BA91B" w:rsidR="004D12D2" w:rsidRPr="0086197E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del w:id="2" w:author="Naor Movshovitz" w:date="2016-08-12T10:51:00Z">
                  <w:rPr>
                    <w:rFonts w:ascii="Cambria Math" w:hAnsi="Cambria Math"/>
                  </w:rPr>
                  <m:t>n</m:t>
                </w:del>
              </m:r>
              <m:r>
                <w:ins w:id="3" w:author="Naor Movshovitz" w:date="2016-08-12T10:51:00Z">
                  <w:rPr>
                    <w:rFonts w:ascii="Cambria Math" w:hAnsi="Cambria Math"/>
                  </w:rPr>
                  <m:t>2k</m:t>
                </w:ins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D5B9DB5" w14:textId="77777777" w:rsidR="00B30416" w:rsidRDefault="00B30416" w:rsidP="00C15D85"/>
    <w:p w14:paraId="3881CA28" w14:textId="66352AA2" w:rsidR="0078389E" w:rsidRDefault="0086197E" w:rsidP="0078389E">
      <w:r>
        <w:t>etc.</w:t>
      </w:r>
      <w:r w:rsidR="00B30416">
        <w:t xml:space="preserve">, where the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(μ)</m:t>
        </m:r>
      </m:oMath>
      <w:r w:rsidR="00B30416">
        <w:t xml:space="preserve"> is the surface equipotential of </w:t>
      </w:r>
      <w:proofErr w:type="gramStart"/>
      <w:r w:rsidR="00B30416">
        <w:t xml:space="preserve">the </w:t>
      </w:r>
      <w:proofErr w:type="spellStart"/>
      <w:r w:rsidR="00B30416" w:rsidRPr="00B30416">
        <w:rPr>
          <w:i/>
        </w:rPr>
        <w:t>i</w:t>
      </w:r>
      <w:proofErr w:type="gramEnd"/>
      <w:r w:rsidR="00B30416">
        <w:t>-th</w:t>
      </w:r>
      <w:proofErr w:type="spellEnd"/>
      <w:r w:rsidR="00B30416">
        <w:t xml:space="preserve"> layer.</w:t>
      </w:r>
      <w:r w:rsidR="0078389E">
        <w:t xml:space="preserve">  The zero-degree values are given by</w:t>
      </w:r>
    </w:p>
    <w:p w14:paraId="2B604047" w14:textId="3F04DC3C" w:rsidR="0086197E" w:rsidRDefault="0086197E" w:rsidP="00C15D85"/>
    <w:p w14:paraId="7F72C5A3" w14:textId="77777777" w:rsidR="004D12D2" w:rsidRDefault="004D12D2" w:rsidP="00C15D85"/>
    <w:p w14:paraId="711501B6" w14:textId="76C84B15" w:rsidR="004D12D2" w:rsidRPr="0078389E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7CF56E6B" w14:textId="77777777" w:rsidR="0078389E" w:rsidRDefault="0078389E" w:rsidP="00C15D85"/>
    <w:p w14:paraId="4DEF9AED" w14:textId="77777777" w:rsidR="004D12D2" w:rsidRDefault="004D12D2" w:rsidP="00C15D85"/>
    <w:p w14:paraId="7C176104" w14:textId="54243762" w:rsidR="004D12D2" w:rsidRPr="006C3B6F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C6D8A37" w14:textId="77777777" w:rsidR="006C3B6F" w:rsidRDefault="006C3B6F" w:rsidP="00C15D85"/>
    <w:p w14:paraId="615C0AC3" w14:textId="16E0396C" w:rsidR="006C3B6F" w:rsidRDefault="006C3B6F" w:rsidP="00C15D85">
      <w:proofErr w:type="gramStart"/>
      <w:r>
        <w:t>and</w:t>
      </w:r>
      <w:proofErr w:type="gramEnd"/>
      <w:r>
        <w:t xml:space="preserve"> so we have</w:t>
      </w:r>
    </w:p>
    <w:p w14:paraId="2315D02E" w14:textId="6E1F8144" w:rsidR="006C3B6F" w:rsidRDefault="006C3B6F" w:rsidP="00C15D85"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 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27F1DE60" w14:textId="77777777" w:rsidR="004D12D2" w:rsidRDefault="004D12D2" w:rsidP="00C15D85"/>
    <w:p w14:paraId="04ECCF89" w14:textId="77777777" w:rsidR="004D12D2" w:rsidRDefault="004D12D2" w:rsidP="00C15D85"/>
    <w:p w14:paraId="7E7FE2EF" w14:textId="77777777" w:rsidR="003E1E7E" w:rsidRDefault="003E1E7E" w:rsidP="003E1E7E">
      <w:r>
        <w:t>Dimensionless forms:</w:t>
      </w:r>
    </w:p>
    <w:p w14:paraId="0B31E87C" w14:textId="77777777" w:rsidR="003E1E7E" w:rsidRDefault="003E1E7E" w:rsidP="003E1E7E">
      <w:r>
        <w:t>Let</w:t>
      </w:r>
    </w:p>
    <w:p w14:paraId="0BE27943" w14:textId="737ABBEE" w:rsidR="004D12D2" w:rsidRDefault="003E1E7E" w:rsidP="003E1E7E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0A52C58D" w14:textId="77777777" w:rsidR="004D12D2" w:rsidRDefault="004D12D2" w:rsidP="00C15D85"/>
    <w:p w14:paraId="24716D45" w14:textId="7ECFBF48" w:rsidR="004D12D2" w:rsidRDefault="003E1E7E" w:rsidP="00C15D85">
      <w:proofErr w:type="gramStart"/>
      <w:r>
        <w:t>and</w:t>
      </w:r>
      <w:proofErr w:type="gramEnd"/>
    </w:p>
    <w:p w14:paraId="468887D5" w14:textId="2DA15300" w:rsidR="003E1E7E" w:rsidRPr="009E1C17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(μ)/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D02584D" w14:textId="77777777" w:rsidR="009E1C17" w:rsidRDefault="009E1C17" w:rsidP="00C15D85"/>
    <w:p w14:paraId="1E0260AF" w14:textId="167FDE88" w:rsidR="009E1C17" w:rsidRDefault="00B800F9" w:rsidP="00C15D85">
      <w:r>
        <w:t>T</w:t>
      </w:r>
      <w:r w:rsidR="009E1C17">
        <w:t>he</w:t>
      </w:r>
      <w:r>
        <w:t xml:space="preserve"> total gravitational</w:t>
      </w:r>
      <w:r w:rsidR="009E1C17">
        <w:t xml:space="preserve"> potential at </w:t>
      </w:r>
      <w:r w:rsidR="00733991">
        <w:t xml:space="preserve">surface </w:t>
      </w:r>
      <w:r w:rsidR="009E1C17">
        <w:t>point “A”</w:t>
      </w:r>
      <w:r>
        <w:t xml:space="preserve"> can </w:t>
      </w:r>
      <w:r w:rsidR="008F22B1">
        <w:t xml:space="preserve">thus </w:t>
      </w:r>
      <w:r>
        <w:t>be rewritten</w:t>
      </w:r>
    </w:p>
    <w:p w14:paraId="4740AC0C" w14:textId="77777777" w:rsidR="008F22B1" w:rsidRDefault="008F22B1" w:rsidP="00C15D85"/>
    <w:p w14:paraId="15EA1AD7" w14:textId="186CFEBD" w:rsidR="009E1C17" w:rsidRPr="00DF28CB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14:paraId="2B1244AA" w14:textId="1D129384" w:rsidR="00DF28CB" w:rsidRDefault="00DF28CB" w:rsidP="00C15D85">
      <w:proofErr w:type="gramStart"/>
      <w:r>
        <w:t>or</w:t>
      </w:r>
      <w:proofErr w:type="gramEnd"/>
      <w:r>
        <w:t xml:space="preserve">, </w:t>
      </w:r>
      <w:commentRangeStart w:id="4"/>
      <w:r>
        <w:t>rearranging the order of summation</w:t>
      </w:r>
      <w:commentRangeEnd w:id="4"/>
      <w:r w:rsidR="00DA4EFE">
        <w:rPr>
          <w:rStyle w:val="CommentReference"/>
        </w:rPr>
        <w:commentReference w:id="4"/>
      </w:r>
      <w:r>
        <w:t>,</w:t>
      </w:r>
    </w:p>
    <w:p w14:paraId="76E104E5" w14:textId="77777777" w:rsidR="00DF28CB" w:rsidRPr="00823956" w:rsidRDefault="00DF28CB" w:rsidP="00C15D85"/>
    <w:p w14:paraId="4586B3F8" w14:textId="3CCACF2A" w:rsidR="00823956" w:rsidRPr="00DD0411" w:rsidRDefault="00706DC8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 xml:space="preserve">                            (1)</m:t>
          </m:r>
        </m:oMath>
      </m:oMathPara>
    </w:p>
    <w:p w14:paraId="5BB30DEE" w14:textId="12CC2128" w:rsidR="00823956" w:rsidRDefault="00823956" w:rsidP="00C15D85">
      <w:proofErr w:type="gramStart"/>
      <w:r>
        <w:lastRenderedPageBreak/>
        <w:t>where</w:t>
      </w:r>
      <w:proofErr w:type="gramEnd"/>
    </w:p>
    <w:p w14:paraId="7F2A3F52" w14:textId="77777777" w:rsidR="00823956" w:rsidRDefault="00823956" w:rsidP="00C15D85"/>
    <w:p w14:paraId="64445128" w14:textId="622A7B98" w:rsidR="00B561C5" w:rsidRPr="003F2D55" w:rsidRDefault="00706DC8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2k+3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del w:id="6" w:author="Naor Movshovitz" w:date="2016-08-12T10:53:00Z">
                      <w:rPr>
                        <w:rFonts w:ascii="Cambria Math" w:hAnsi="Cambria Math"/>
                      </w:rPr>
                      <m:t>n</m:t>
                    </w:del>
                  </m:r>
                  <m:r>
                    <w:ins w:id="7" w:author="Naor Movshovitz" w:date="2016-08-12T10:53:00Z">
                      <w:rPr>
                        <w:rFonts w:ascii="Cambria Math" w:hAnsi="Cambria Math"/>
                      </w:rPr>
                      <m:t>2k</m:t>
                    </w:ins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(2)</m:t>
          </m:r>
        </m:oMath>
      </m:oMathPara>
    </w:p>
    <w:p w14:paraId="3B2BE8ED" w14:textId="77777777" w:rsidR="00EA205D" w:rsidRDefault="00EA205D" w:rsidP="00C15D85"/>
    <w:p w14:paraId="22362637" w14:textId="0811DE97" w:rsidR="00F26929" w:rsidRDefault="00F26929" w:rsidP="00C15D85">
      <w:r>
        <w:t xml:space="preserve">The external potential measured at an arbitrary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on the planet’s surface can be simply written as</w:t>
      </w:r>
    </w:p>
    <w:p w14:paraId="5FF9AA94" w14:textId="644074F2" w:rsidR="00F26929" w:rsidRPr="00F26929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6C884748" w14:textId="77777777" w:rsidR="00F26929" w:rsidRDefault="00F26929" w:rsidP="00C15D85"/>
    <w:p w14:paraId="76C115F8" w14:textId="77777777" w:rsidR="00F26929" w:rsidRDefault="00F26929" w:rsidP="00C15D85">
      <w:proofErr w:type="gramStart"/>
      <w:r>
        <w:t>where</w:t>
      </w:r>
      <w:proofErr w:type="gramEnd"/>
    </w:p>
    <w:p w14:paraId="60E1F439" w14:textId="77777777" w:rsidR="00F26929" w:rsidRDefault="00F26929" w:rsidP="00C15D85"/>
    <w:p w14:paraId="43237344" w14:textId="26503D9F" w:rsidR="00F26929" w:rsidRPr="003F2D55" w:rsidRDefault="00706DC8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                            (3)</m:t>
          </m:r>
        </m:oMath>
      </m:oMathPara>
    </w:p>
    <w:p w14:paraId="3FD2D0D5" w14:textId="77777777" w:rsidR="00F26929" w:rsidRDefault="00F26929" w:rsidP="00C15D85"/>
    <w:p w14:paraId="5F76966A" w14:textId="77777777" w:rsidR="00564D0E" w:rsidRDefault="003F2D55" w:rsidP="00C15D85">
      <w:r>
        <w:t xml:space="preserve">The total value of a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t xml:space="preserve"> (measurable in principle by a spacecraft) is just a linear superposition of the contribution from each of the </w:t>
      </w:r>
      <m:oMath>
        <m:r>
          <w:rPr>
            <w:rFonts w:ascii="Cambria Math" w:hAnsi="Cambria Math"/>
          </w:rPr>
          <m:t>N</m:t>
        </m:r>
      </m:oMath>
      <w:r>
        <w:t xml:space="preserve"> spheroids.    We can </w:t>
      </w:r>
      <w:proofErr w:type="gramStart"/>
      <w:r>
        <w:t xml:space="preserve">use </w:t>
      </w:r>
      <w:r w:rsidR="00F26929">
        <w:t xml:space="preserve"> expression</w:t>
      </w:r>
      <w:proofErr w:type="gramEnd"/>
      <w:r w:rsidR="00F26929">
        <w:t xml:space="preserve"> </w:t>
      </w:r>
      <w:r>
        <w:t xml:space="preserve">(3) </w:t>
      </w:r>
      <w:r w:rsidR="00F26929">
        <w:t xml:space="preserve">to exhibit the </w:t>
      </w:r>
      <w:r>
        <w:t>relative contributions (</w:t>
      </w:r>
      <w:r w:rsidR="00F26929">
        <w:t>weight functions</w:t>
      </w:r>
      <w:r>
        <w:t>) for the zonal harmonics.</w:t>
      </w:r>
    </w:p>
    <w:p w14:paraId="17729F06" w14:textId="77777777" w:rsidR="00B061C2" w:rsidRDefault="00B061C2" w:rsidP="00C15D85"/>
    <w:p w14:paraId="1E93A7F6" w14:textId="5FD69B7F" w:rsidR="00EA205D" w:rsidRDefault="00D2669A" w:rsidP="00C15D85">
      <w:r>
        <w:t xml:space="preserve">The </w:t>
      </w:r>
      <w:r w:rsidR="00E9190B">
        <w:t>CMS method proceeds by iteration.  We determine</w:t>
      </w:r>
      <w:r>
        <w:t xml:space="preserve"> the shapes of the equipotential surfaces of the spheroids,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, and </w:t>
      </w:r>
      <w:r w:rsidR="00E9190B">
        <w:t>then we use those shapes to calculate the harmonic coefficients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 w:rsidR="00E9190B">
        <w:t xml:space="preserve"> for each layer.  The resulting equations for the surface shapes are then fed into the next iteration.  However,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 w:rsidR="00E9190B">
        <w:t xml:space="preserve"> are not sufficient to calculate the equipotential shapes of interior spheroids.  If there are no interior spheroids because we have only a single Maclaurin spheroid, they would be</w:t>
      </w:r>
      <w:r w:rsidR="00C87D5D">
        <w:t xml:space="preserve"> sufficient</w:t>
      </w:r>
      <w:r w:rsidR="00E9190B">
        <w:t>.  To see what else we need, let us</w:t>
      </w:r>
      <w:r w:rsidR="00EA205D">
        <w:t xml:space="preserve"> compute the total gravitational potential </w:t>
      </w:r>
      <w:r w:rsidR="00E9190B">
        <w:t xml:space="preserve">at an arbitrary point “B” on the </w:t>
      </w:r>
      <w:r w:rsidR="00EA205D">
        <w:t>interface (level surface)</w:t>
      </w:r>
      <w:r w:rsidR="00E9190B">
        <w:t xml:space="preserve"> between spheroid </w:t>
      </w:r>
      <m:oMath>
        <m:r>
          <w:rPr>
            <w:rFonts w:ascii="Cambria Math" w:hAnsi="Cambria Math"/>
          </w:rPr>
          <m:t>i</m:t>
        </m:r>
      </m:oMath>
      <w:r w:rsidR="00E9190B">
        <w:t xml:space="preserve"> and spheroid </w:t>
      </w:r>
      <m:oMath>
        <m:r>
          <w:rPr>
            <w:rFonts w:ascii="Cambria Math" w:hAnsi="Cambria Math"/>
          </w:rPr>
          <m:t>i-1:</m:t>
        </m:r>
      </m:oMath>
    </w:p>
    <w:p w14:paraId="4235674C" w14:textId="3116069E" w:rsidR="00EA205D" w:rsidRDefault="007540D1" w:rsidP="00C15D85">
      <w:r>
        <w:rPr>
          <w:noProof/>
        </w:rPr>
        <w:lastRenderedPageBreak/>
        <w:drawing>
          <wp:inline distT="0" distB="0" distL="0" distR="0" wp14:anchorId="73291BA5" wp14:editId="2CEA3C3F">
            <wp:extent cx="5478145" cy="4233545"/>
            <wp:effectExtent l="0" t="0" r="8255" b="8255"/>
            <wp:docPr id="4" name="Picture 4" descr="Macintosh HD:Users:hubbard:Documents:Juno:2016_Juno:notes_for_Saverio_etal: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bbard:Documents:Juno:2016_Juno:notes_for_Saverio_etal:Fig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F85E" w14:textId="3F163549" w:rsidR="00EA205D" w:rsidRDefault="00EA205D" w:rsidP="00C15D85"/>
    <w:p w14:paraId="04A56C40" w14:textId="5FA789C0" w:rsidR="004A19D0" w:rsidRDefault="00E9190B" w:rsidP="00C15D85">
      <w:r>
        <w:t>Fig. 2</w:t>
      </w:r>
      <w:r w:rsidR="004A19D0">
        <w:t xml:space="preserve"> – Schematic diagram illustrating </w:t>
      </w:r>
      <w:r w:rsidR="0036583C">
        <w:t xml:space="preserve">the </w:t>
      </w:r>
      <w:r w:rsidR="00D43A3F">
        <w:t>computation of three</w:t>
      </w:r>
      <w:r w:rsidR="004A19D0">
        <w:t xml:space="preserve"> contributions to </w:t>
      </w:r>
      <w:r w:rsidR="0036583C">
        <w:t xml:space="preserve">the gravitational potential at point “B” </w:t>
      </w:r>
      <w:r w:rsidR="00DD26A8">
        <w:t xml:space="preserve">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 w:rsidR="00DD26A8">
        <w:t xml:space="preserve"> </w:t>
      </w:r>
      <w:r w:rsidR="0036583C">
        <w:t>on an interior interface.</w:t>
      </w:r>
      <w:r w:rsidR="00DD26A8">
        <w:t xml:space="preserve">  B lies on the oblate surface of the left-hand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6A8">
        <w:t>.  B also lies on</w:t>
      </w:r>
      <w:r w:rsidR="00B35A9B">
        <w:t xml:space="preserve"> a spherical surface of radius </w:t>
      </w:r>
      <m:oMath>
        <m:r>
          <w:rPr>
            <w:rFonts w:ascii="Cambria Math" w:hAnsi="Cambria Math"/>
          </w:rPr>
          <m:t>r</m:t>
        </m:r>
      </m:oMath>
      <w:r w:rsidR="00DD26A8">
        <w:t xml:space="preserve"> in the right-hand spheroid of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D26A8">
        <w:t>.</w:t>
      </w:r>
    </w:p>
    <w:p w14:paraId="45CF6B82" w14:textId="77777777" w:rsidR="004C7AFB" w:rsidRDefault="004C7AFB" w:rsidP="00C15D85"/>
    <w:p w14:paraId="343EA3CD" w14:textId="77777777" w:rsidR="00573C26" w:rsidRDefault="00573C26" w:rsidP="00C15D85"/>
    <w:p w14:paraId="7E96974A" w14:textId="77777777" w:rsidR="00B35A9B" w:rsidRDefault="00245352" w:rsidP="00C15D85">
      <w:r>
        <w:t>The three contributions to the potential at “B” are:</w:t>
      </w:r>
    </w:p>
    <w:p w14:paraId="0855ED12" w14:textId="0B5A715A" w:rsidR="00245352" w:rsidRDefault="00706DC8" w:rsidP="00B35A9B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V"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245352">
        <w:t xml:space="preserve">, the external potential </w:t>
      </w:r>
      <w:r w:rsidR="00B35A9B">
        <w:t>due to</w:t>
      </w:r>
      <w:r w:rsidR="00245352">
        <w:t xml:space="preserve"> the mass</w:t>
      </w:r>
      <w:r w:rsidR="00B35A9B">
        <w:t xml:space="preserve"> (with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35A9B">
        <w:t xml:space="preserve">) </w:t>
      </w:r>
      <w:r w:rsidR="00245352">
        <w:t xml:space="preserve"> </w:t>
      </w:r>
      <w:r w:rsidR="00B35A9B">
        <w:t>within</w:t>
      </w:r>
      <w:r w:rsidR="00245352">
        <w:t xml:space="preserve"> the spherical region (dashed </w:t>
      </w:r>
      <w:r w:rsidR="00027F99">
        <w:t>circle in Fig. 2)</w:t>
      </w:r>
      <w:r w:rsidR="00B35A9B">
        <w:t>;</w:t>
      </w:r>
    </w:p>
    <w:p w14:paraId="070010B7" w14:textId="4FC010BE" w:rsidR="00245352" w:rsidRDefault="00706DC8" w:rsidP="00C15D85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,int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B35A9B">
        <w:t xml:space="preserve">, the internal potential due to the mass (with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35A9B">
        <w:t>) external to the spherical region (dashed circle in Fig. 2);</w:t>
      </w:r>
    </w:p>
    <w:p w14:paraId="164F378C" w14:textId="3040E3C3" w:rsidR="00B35A9B" w:rsidRDefault="00706DC8" w:rsidP="00C15D85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 w:rsidR="00B35A9B">
        <w:t xml:space="preserve">, the external potential 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5A9B">
        <w:t xml:space="preserve"> (left-hand shaded distribution in Fig. 2):</w:t>
      </w:r>
    </w:p>
    <w:p w14:paraId="288DF534" w14:textId="77777777" w:rsidR="00245352" w:rsidRDefault="00245352" w:rsidP="00C15D85"/>
    <w:p w14:paraId="2156C3F8" w14:textId="439AD065" w:rsidR="00573C26" w:rsidRDefault="00DD26A8" w:rsidP="00C15D85">
      <w:r>
        <w:t>W</w:t>
      </w:r>
      <w:r w:rsidR="00573C26">
        <w:t>e</w:t>
      </w:r>
      <w:r>
        <w:t xml:space="preserve"> easily</w:t>
      </w:r>
      <w:r w:rsidR="00573C26">
        <w:t xml:space="preserve"> calculate </w:t>
      </w:r>
      <w:r w:rsidR="00576F76">
        <w:t>contribution (1)</w:t>
      </w:r>
      <w:r w:rsidR="00032DEE">
        <w:t xml:space="preserve">.  We give this potential the subscript </w:t>
      </w:r>
      <m:oMath>
        <m:r>
          <w:rPr>
            <w:rFonts w:ascii="Cambria Math" w:hAnsi="Cambria Math"/>
          </w:rPr>
          <m:t>i</m:t>
        </m:r>
      </m:oMath>
      <w:r w:rsidR="00032DEE">
        <w:t xml:space="preserve"> because it is one of the three contributions to the potential at the surface of </w:t>
      </w:r>
      <w:proofErr w:type="gramStart"/>
      <w:r w:rsidR="00032DEE">
        <w:t xml:space="preserve">spheroid  </w:t>
      </w:r>
      <w:r w:rsidR="00350056">
        <w:t>:</w:t>
      </w:r>
      <w:proofErr w:type="gramEnd"/>
    </w:p>
    <w:p w14:paraId="0408F546" w14:textId="77777777" w:rsidR="004D12D2" w:rsidRDefault="004D12D2" w:rsidP="00C15D85"/>
    <w:p w14:paraId="66B63666" w14:textId="1CC574ED" w:rsidR="004D12D2" w:rsidRPr="00371E2E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V"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 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C473084" w14:textId="77777777" w:rsidR="00371E2E" w:rsidRDefault="00371E2E" w:rsidP="00C15D85"/>
    <w:p w14:paraId="321D2367" w14:textId="29C5E69E" w:rsidR="00371E2E" w:rsidRDefault="00576F76" w:rsidP="00C15D85">
      <w:r>
        <w:t>Contribution (2) is given by</w:t>
      </w:r>
      <w:r w:rsidR="00471FCD">
        <w:t>:</w:t>
      </w:r>
    </w:p>
    <w:p w14:paraId="7311B044" w14:textId="77777777" w:rsidR="00736C9E" w:rsidRDefault="00736C9E" w:rsidP="00C15D85"/>
    <w:p w14:paraId="08A40A95" w14:textId="0C5C63C9" w:rsidR="00736C9E" w:rsidRPr="0076607F" w:rsidRDefault="00706DC8" w:rsidP="00C15D85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V'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,int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-2k+1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(4)</m:t>
          </m:r>
        </m:oMath>
      </m:oMathPara>
    </w:p>
    <w:p w14:paraId="18369C92" w14:textId="77777777" w:rsidR="00736C9E" w:rsidRDefault="00736C9E" w:rsidP="00C15D85"/>
    <w:p w14:paraId="0221477D" w14:textId="7E956ACD" w:rsidR="00736C9E" w:rsidRDefault="00AB26D0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comparing this with Eq. (15) of </w:t>
      </w:r>
      <w:proofErr w:type="spellStart"/>
      <w:r>
        <w:t>ApJ</w:t>
      </w:r>
      <w:proofErr w:type="spellEnd"/>
      <w:r>
        <w:t xml:space="preserve"> 768:43 (2013)</w:t>
      </w:r>
      <w:r w:rsidR="0076607F">
        <w:t xml:space="preserve">, the above expression (4) includes a 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2k+1</m:t>
            </m:r>
          </m:sup>
        </m:sSup>
      </m:oMath>
      <w:r w:rsidR="0076607F">
        <w:t xml:space="preserve"> which is missing from Eq. (15).  Check:</w:t>
      </w:r>
    </w:p>
    <w:p w14:paraId="782CAD0F" w14:textId="75150BAB" w:rsidR="0076607F" w:rsidRDefault="000811A6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dimensions</w:t>
      </w:r>
      <w:proofErr w:type="gramEnd"/>
      <w:r>
        <w:t xml:space="preserve"> for </w:t>
      </w:r>
      <w:r w:rsidR="0076607F">
        <w:t>Eq. (15)</w:t>
      </w:r>
      <w:r w:rsidR="002C61ED">
        <w:t xml:space="preserve"> of the </w:t>
      </w:r>
      <w:proofErr w:type="spellStart"/>
      <w:r w:rsidR="002C61ED" w:rsidRPr="002C61ED">
        <w:rPr>
          <w:i/>
        </w:rPr>
        <w:t>ApJ</w:t>
      </w:r>
      <w:proofErr w:type="spellEnd"/>
      <w:r w:rsidR="002C61ED">
        <w:t xml:space="preserve"> paper</w:t>
      </w:r>
      <w:r w:rsidR="0076607F">
        <w:t>:</w:t>
      </w:r>
    </w:p>
    <w:p w14:paraId="512D0744" w14:textId="61B0312E" w:rsidR="0076607F" w:rsidRPr="0076607F" w:rsidRDefault="00706DC8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-2k+2</m:t>
              </m:r>
            </m:sup>
          </m:sSup>
        </m:oMath>
      </m:oMathPara>
    </w:p>
    <w:p w14:paraId="3F5B9178" w14:textId="5C332B2E" w:rsidR="0076607F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which</w:t>
      </w:r>
      <w:proofErr w:type="gramEnd"/>
      <w:r>
        <w:t xml:space="preserve"> is wrong.</w:t>
      </w:r>
    </w:p>
    <w:p w14:paraId="436D8925" w14:textId="77777777" w:rsidR="002C61ED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E887AE" w14:textId="1F3CDE18" w:rsidR="0076607F" w:rsidRDefault="002C61ED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</w:t>
      </w:r>
      <w:r w:rsidR="000811A6">
        <w:t xml:space="preserve">imensions for </w:t>
      </w:r>
      <w:r w:rsidR="0076607F">
        <w:t>Eq. (4):</w:t>
      </w:r>
    </w:p>
    <w:p w14:paraId="11A9E4F2" w14:textId="107F4030" w:rsidR="0076607F" w:rsidRPr="0076607F" w:rsidRDefault="00706DC8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-2k+2</m:t>
              </m:r>
            </m:sup>
          </m:s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Gρ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29AA617E" w14:textId="77777777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CE37DE" w14:textId="7287A56A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which</w:t>
      </w:r>
      <w:proofErr w:type="gramEnd"/>
      <w:r>
        <w:t xml:space="preserve"> is correct.  So there is a typo in Eq. (15</w:t>
      </w:r>
      <w:r w:rsidR="0074104D">
        <w:t>)</w:t>
      </w:r>
      <w:r w:rsidR="002C61ED">
        <w:t xml:space="preserve"> of the </w:t>
      </w:r>
      <w:proofErr w:type="spellStart"/>
      <w:r w:rsidR="002C61ED" w:rsidRPr="002C61ED">
        <w:rPr>
          <w:i/>
        </w:rPr>
        <w:t>ApJ</w:t>
      </w:r>
      <w:proofErr w:type="spellEnd"/>
      <w:r w:rsidR="002C61ED">
        <w:t xml:space="preserve"> paper</w:t>
      </w:r>
      <w:r w:rsidR="0074104D">
        <w:t>.  The correct form is</w:t>
      </w:r>
      <w:r>
        <w:t xml:space="preserve"> </w:t>
      </w:r>
      <w:r w:rsidR="002C61ED">
        <w:t xml:space="preserve">given by </w:t>
      </w:r>
      <w:r>
        <w:t>expression (4).</w:t>
      </w:r>
    </w:p>
    <w:p w14:paraId="3FA1950B" w14:textId="77777777" w:rsidR="0076607F" w:rsidRDefault="0076607F" w:rsidP="000828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4A55B2" w14:textId="77777777" w:rsidR="0076607F" w:rsidRDefault="0076607F" w:rsidP="00C15D85"/>
    <w:p w14:paraId="30026F74" w14:textId="6058F4D3" w:rsidR="004660B9" w:rsidRDefault="00815B8F" w:rsidP="00C15D85">
      <w:r>
        <w:t xml:space="preserve">Separating out the </w:t>
      </w:r>
      <m:oMath>
        <m:r>
          <w:rPr>
            <w:rFonts w:ascii="Cambria Math" w:hAnsi="Cambria Math"/>
          </w:rPr>
          <m:t>k=1</m:t>
        </m:r>
      </m:oMath>
      <w:r>
        <w:t xml:space="preserve"> term</w:t>
      </w:r>
      <w:r w:rsidR="004660B9">
        <w:t xml:space="preserve"> in Eq. (4), we </w:t>
      </w:r>
      <w:r>
        <w:t xml:space="preserve">rewrite contribution (2) </w:t>
      </w:r>
      <w:commentRangeStart w:id="8"/>
      <w:r>
        <w:t>as</w:t>
      </w:r>
      <w:commentRangeEnd w:id="8"/>
      <w:r w:rsidR="00636F98">
        <w:rPr>
          <w:rStyle w:val="CommentReference"/>
        </w:rPr>
        <w:commentReference w:id="8"/>
      </w:r>
    </w:p>
    <w:p w14:paraId="3CA75494" w14:textId="77777777" w:rsidR="004660B9" w:rsidRDefault="004660B9" w:rsidP="00C15D85"/>
    <w:p w14:paraId="05383DB3" w14:textId="22659EC0" w:rsidR="0076607F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V'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,int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k=0,2,3,…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455CEC85" w14:textId="6D613817" w:rsidR="008D5016" w:rsidRDefault="00815B8F" w:rsidP="00312FA5">
      <w:r>
        <w:t>Contribution (3)</w:t>
      </w:r>
      <w:r w:rsidR="007C0EB3">
        <w:t xml:space="preserve"> at point “B” due to the mass distribution with constant density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EB3">
        <w:t xml:space="preserve"> (left-hand shaded distributio</w:t>
      </w:r>
      <w:r w:rsidR="008D5016">
        <w:t>n in Fig. 2)</w:t>
      </w:r>
      <w:r w:rsidR="00682260">
        <w:t xml:space="preserve"> is given by</w:t>
      </w:r>
      <w:r w:rsidR="008D5016">
        <w:t>:</w:t>
      </w:r>
    </w:p>
    <w:p w14:paraId="78B17AA1" w14:textId="77777777" w:rsidR="008D5016" w:rsidRDefault="008D5016" w:rsidP="00312FA5"/>
    <w:p w14:paraId="462E4BC9" w14:textId="011D0C03" w:rsidR="008D5016" w:rsidRDefault="00706DC8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(5)</m:t>
          </m:r>
        </m:oMath>
      </m:oMathPara>
    </w:p>
    <w:p w14:paraId="4BBA7430" w14:textId="77777777" w:rsidR="008D5016" w:rsidRDefault="008D5016" w:rsidP="00312FA5"/>
    <w:p w14:paraId="1A45FEE1" w14:textId="2150E9A1" w:rsidR="00312FA5" w:rsidRDefault="00682260" w:rsidP="00312FA5">
      <w:proofErr w:type="gramStart"/>
      <w:r>
        <w:t>where</w:t>
      </w:r>
      <w:proofErr w:type="gramEnd"/>
      <w:r>
        <w:t xml:space="preserve"> </w:t>
      </w:r>
    </w:p>
    <w:p w14:paraId="11345FEE" w14:textId="49C7AFB1" w:rsidR="00682260" w:rsidRPr="00263999" w:rsidRDefault="00706DC8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A4FAF92" w14:textId="365A08DF" w:rsidR="00312FA5" w:rsidRDefault="00263999" w:rsidP="00312FA5">
      <w:r>
        <w:t xml:space="preserve">When we add the three contributions together, we find that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V"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,ext</m:t>
            </m:r>
            <m:r>
              <w:rPr>
                <w:rFonts w:ascii="Cambria Math" w:hAnsi="Cambria Math"/>
              </w:rPr>
              <m:t>, 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,int</m:t>
            </m:r>
            <m:r>
              <w:rPr>
                <w:rFonts w:ascii="Cambria Math" w:hAnsi="Cambria Math"/>
              </w:rPr>
              <m:t>, B</m:t>
            </m:r>
          </m:sub>
        </m:sSub>
      </m:oMath>
      <w:r>
        <w:t xml:space="preserve"> contain terms that vary as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with no </w:t>
      </w:r>
      <m:oMath>
        <m:r>
          <w:rPr>
            <w:rFonts w:ascii="Cambria Math" w:hAnsi="Cambria Math"/>
          </w:rPr>
          <m:t>μ</m:t>
        </m:r>
      </m:oMath>
      <w:r>
        <w:t xml:space="preserve"> dependence.  We lump these terms together and give the coefficient a double-prime</w:t>
      </w:r>
      <w:r w:rsidR="00211D6D">
        <w:t xml:space="preserve"> superscript for convenience, as follows.</w:t>
      </w:r>
    </w:p>
    <w:p w14:paraId="2EF634F3" w14:textId="77777777" w:rsidR="00211D6D" w:rsidRDefault="00211D6D" w:rsidP="00312FA5"/>
    <w:p w14:paraId="37132E80" w14:textId="6EB2CFA1" w:rsidR="00211D6D" w:rsidRDefault="00211D6D" w:rsidP="00312FA5">
      <w:r>
        <w:t>Sum of the three contributions:</w:t>
      </w:r>
    </w:p>
    <w:p w14:paraId="6C4B9C87" w14:textId="2BC0C707" w:rsidR="00211D6D" w:rsidRPr="00211D6D" w:rsidRDefault="00706DC8" w:rsidP="00312F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356D8F25" w14:textId="0F66F9DF" w:rsidR="00211D6D" w:rsidDel="00A41DFC" w:rsidRDefault="00211D6D" w:rsidP="00211D6D">
      <w:pPr>
        <w:rPr>
          <w:del w:id="9" w:author="Naor Movshovitz" w:date="2016-08-12T10:59:00Z"/>
        </w:rPr>
      </w:pPr>
      <w:commentRangeStart w:id="10"/>
      <w:del w:id="11" w:author="Naor Movshovitz" w:date="2016-08-12T10:59:00Z">
        <w:r w:rsidDel="00A41DFC">
          <w:delText>or</w:delText>
        </w:r>
      </w:del>
      <w:commentRangeEnd w:id="10"/>
      <w:r w:rsidR="00A41DFC">
        <w:rPr>
          <w:rStyle w:val="CommentReference"/>
        </w:rPr>
        <w:commentReference w:id="10"/>
      </w:r>
    </w:p>
    <w:p w14:paraId="47194D31" w14:textId="7C8CA312" w:rsidR="00211D6D" w:rsidDel="00A41DFC" w:rsidRDefault="00211D6D" w:rsidP="00211D6D">
      <w:pPr>
        <w:rPr>
          <w:del w:id="12" w:author="Naor Movshovitz" w:date="2016-08-12T10:59:00Z"/>
        </w:rPr>
      </w:pPr>
    </w:p>
    <w:p w14:paraId="30B33DF9" w14:textId="68DCD217" w:rsidR="00211D6D" w:rsidDel="00A41DFC" w:rsidRDefault="00706DC8" w:rsidP="00211D6D">
      <w:pPr>
        <w:rPr>
          <w:del w:id="13" w:author="Naor Movshovitz" w:date="2016-08-12T10:59:00Z"/>
        </w:rPr>
      </w:pPr>
      <m:oMathPara>
        <m:oMath>
          <m:sSub>
            <m:sSubPr>
              <m:ctrlPr>
                <w:del w:id="14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5" w:author="Naor Movshovitz" w:date="2016-08-12T10:59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16" w:author="Naor Movshovitz" w:date="2016-08-12T10:59:00Z">
                  <w:rPr>
                    <w:rFonts w:ascii="Cambria Math" w:hAnsi="Cambria Math"/>
                  </w:rPr>
                  <m:t>i,B</m:t>
                </w:del>
              </m:r>
            </m:sub>
          </m:sSub>
          <m:r>
            <w:del w:id="17" w:author="Naor Movshovitz" w:date="2016-08-12T10:59:00Z">
              <w:rPr>
                <w:rFonts w:ascii="Cambria Math" w:hAnsi="Cambria Math"/>
              </w:rPr>
              <m:t>=</m:t>
            </w:del>
          </m:r>
          <m:f>
            <m:fPr>
              <m:ctrlPr>
                <w:del w:id="18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19" w:author="Naor Movshovitz" w:date="2016-08-12T10:59:00Z">
                  <w:rPr>
                    <w:rFonts w:ascii="Cambria Math" w:hAnsi="Cambria Math"/>
                  </w:rPr>
                  <m:t>G</m:t>
                </w:del>
              </m:r>
            </m:num>
            <m:den>
              <m:r>
                <w:del w:id="20" w:author="Naor Movshovitz" w:date="2016-08-12T10:59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21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22" w:author="Naor Movshovitz" w:date="2016-08-12T10:59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23" w:author="Naor Movshovitz" w:date="2016-08-12T10:59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24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5" w:author="Naor Movshovitz" w:date="2016-08-12T10:59:00Z">
                      <w:rPr>
                        <w:rFonts w:ascii="Cambria Math" w:hAnsi="Cambria Math"/>
                      </w:rPr>
                      <m:t>D</m:t>
                    </w:del>
                  </m:r>
                </m:e>
                <m:sub>
                  <m:r>
                    <w:del w:id="26" w:author="Naor Movshovitz" w:date="2016-08-12T10:59:00Z">
                      <w:rPr>
                        <w:rFonts w:ascii="Cambria Math" w:hAnsi="Cambria Math"/>
                      </w:rPr>
                      <m:t>i,2k</m:t>
                    </w:del>
                  </m:r>
                </m:sub>
              </m:sSub>
              <m:sSup>
                <m:sSupPr>
                  <m:ctrlPr>
                    <w:del w:id="27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28" w:author="Naor Movshovitz" w:date="2016-08-12T10:59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p>
                  <m:r>
                    <w:del w:id="29" w:author="Naor Movshovitz" w:date="2016-08-12T10:59:00Z">
                      <w:rPr>
                        <w:rFonts w:ascii="Cambria Math" w:hAnsi="Cambria Math"/>
                      </w:rPr>
                      <m:t>-2k</m:t>
                    </w:del>
                  </m:r>
                </m:sup>
              </m:sSup>
              <m:sSub>
                <m:sSubPr>
                  <m:ctrlPr>
                    <w:del w:id="30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31" w:author="Naor Movshovitz" w:date="2016-08-12T10:59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32" w:author="Naor Movshovitz" w:date="2016-08-12T10:59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33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34" w:author="Naor Movshovitz" w:date="2016-08-12T10:59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35" w:author="Naor Movshovitz" w:date="2016-08-12T10:59:00Z">
              <w:rPr>
                <w:rFonts w:ascii="Cambria Math" w:hAnsi="Cambria Math"/>
              </w:rPr>
              <m:t>+</m:t>
            </w:del>
          </m:r>
          <m:f>
            <m:fPr>
              <m:ctrlPr>
                <w:del w:id="36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37" w:author="Naor Movshovitz" w:date="2016-08-12T10:59:00Z">
                  <w:rPr>
                    <w:rFonts w:ascii="Cambria Math" w:hAnsi="Cambria Math"/>
                  </w:rPr>
                  <m:t>G</m:t>
                </w:del>
              </m:r>
            </m:num>
            <m:den>
              <m:r>
                <w:del w:id="38" w:author="Naor Movshovitz" w:date="2016-08-12T10:59:00Z">
                  <w:rPr>
                    <w:rFonts w:ascii="Cambria Math" w:hAnsi="Cambria Math"/>
                  </w:rPr>
                  <m:t>r</m:t>
                </w:del>
              </m:r>
            </m:den>
          </m:f>
          <m:f>
            <m:fPr>
              <m:ctrlPr>
                <w:del w:id="39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40" w:author="Naor Movshovitz" w:date="2016-08-12T10:59:00Z">
                  <w:rPr>
                    <w:rFonts w:ascii="Cambria Math" w:hAnsi="Cambria Math"/>
                  </w:rPr>
                  <m:t>4πδ</m:t>
                </w:del>
              </m:r>
              <m:sSub>
                <m:sSubPr>
                  <m:ctrlPr>
                    <w:del w:id="41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42" w:author="Naor Movshovitz" w:date="2016-08-12T10:59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43" w:author="Naor Movshovitz" w:date="2016-08-12T10:59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44" w:author="Naor Movshovitz" w:date="2016-08-12T10:59:00Z">
                  <w:rPr>
                    <w:rFonts w:ascii="Cambria Math" w:hAnsi="Cambria Math"/>
                  </w:rPr>
                  <m:t>3</m:t>
                </w:del>
              </m:r>
            </m:den>
          </m:f>
          <m:sSup>
            <m:sSupPr>
              <m:ctrlPr>
                <w:del w:id="45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46" w:author="Naor Movshovitz" w:date="2016-08-12T10:59:00Z">
                  <w:rPr>
                    <w:rFonts w:ascii="Cambria Math" w:hAnsi="Cambria Math"/>
                  </w:rPr>
                  <m:t>r</m:t>
                </w:del>
              </m:r>
            </m:e>
            <m:sup>
              <m:r>
                <w:del w:id="47" w:author="Naor Movshovitz" w:date="2016-08-12T10:59:00Z">
                  <w:rPr>
                    <w:rFonts w:ascii="Cambria Math" w:hAnsi="Cambria Math"/>
                  </w:rPr>
                  <m:t>3</m:t>
                </w:del>
              </m:r>
            </m:sup>
          </m:sSup>
          <m:r>
            <w:del w:id="48" w:author="Naor Movshovitz" w:date="2016-08-12T10:59:00Z">
              <w:rPr>
                <w:rFonts w:ascii="Cambria Math" w:hAnsi="Cambria Math"/>
              </w:rPr>
              <m:t>-2πGδ</m:t>
            </w:del>
          </m:r>
          <m:sSub>
            <m:sSubPr>
              <m:ctrlPr>
                <w:del w:id="49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0" w:author="Naor Movshovitz" w:date="2016-08-12T10:59:00Z">
                  <w:rPr>
                    <w:rFonts w:ascii="Cambria Math" w:hAnsi="Cambria Math"/>
                  </w:rPr>
                  <m:t>ρ</m:t>
                </w:del>
              </m:r>
            </m:e>
            <m:sub>
              <m:r>
                <w:del w:id="51" w:author="Naor Movshovitz" w:date="2016-08-12T10:59:00Z">
                  <w:rPr>
                    <w:rFonts w:ascii="Cambria Math" w:hAnsi="Cambria Math"/>
                  </w:rPr>
                  <m:t>i-1</m:t>
                </w:del>
              </m:r>
            </m:sub>
          </m:sSub>
          <m:sSup>
            <m:sSupPr>
              <m:ctrlPr>
                <w:del w:id="52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53" w:author="Naor Movshovitz" w:date="2016-08-12T10:59:00Z">
                  <w:rPr>
                    <w:rFonts w:ascii="Cambria Math" w:hAnsi="Cambria Math"/>
                  </w:rPr>
                  <m:t>r</m:t>
                </w:del>
              </m:r>
            </m:e>
            <m:sup>
              <m:r>
                <w:del w:id="54" w:author="Naor Movshovitz" w:date="2016-08-12T10:59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55" w:author="Naor Movshovitz" w:date="2016-08-12T10:59:00Z">
              <w:rPr>
                <w:rFonts w:ascii="Cambria Math" w:hAnsi="Cambria Math"/>
              </w:rPr>
              <m:t>+2πGδ</m:t>
            </w:del>
          </m:r>
          <m:sSub>
            <m:sSubPr>
              <m:ctrlPr>
                <w:del w:id="56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7" w:author="Naor Movshovitz" w:date="2016-08-12T10:59:00Z">
                  <w:rPr>
                    <w:rFonts w:ascii="Cambria Math" w:hAnsi="Cambria Math"/>
                  </w:rPr>
                  <m:t>ρ</m:t>
                </w:del>
              </m:r>
            </m:e>
            <m:sub>
              <m:r>
                <w:del w:id="58" w:author="Naor Movshovitz" w:date="2016-08-12T10:59:00Z">
                  <w:rPr>
                    <w:rFonts w:ascii="Cambria Math" w:hAnsi="Cambria Math"/>
                  </w:rPr>
                  <m:t>i-1</m:t>
                </w:del>
              </m:r>
            </m:sub>
          </m:sSub>
          <m:nary>
            <m:naryPr>
              <m:limLoc m:val="undOvr"/>
              <m:ctrlPr>
                <w:del w:id="59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60" w:author="Naor Movshovitz" w:date="2016-08-12T10:59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61" w:author="Naor Movshovitz" w:date="2016-08-12T10:59:00Z">
                  <w:rPr>
                    <w:rFonts w:ascii="Cambria Math" w:hAnsi="Cambria Math"/>
                  </w:rPr>
                  <m:t>1</m:t>
                </w:del>
              </m:r>
            </m:sup>
            <m:e>
              <m:r>
                <w:del w:id="62" w:author="Naor Movshovitz" w:date="2016-08-12T10:59:00Z">
                  <w:rPr>
                    <w:rFonts w:ascii="Cambria Math" w:hAnsi="Cambria Math"/>
                  </w:rPr>
                  <m:t>dμ'</m:t>
                </w:del>
              </m:r>
            </m:e>
          </m:nary>
          <m:sSup>
            <m:sSupPr>
              <m:ctrlPr>
                <w:del w:id="63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pPr>
            <m:e>
              <m:sSub>
                <m:sSubPr>
                  <m:ctrlPr>
                    <w:del w:id="64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5" w:author="Naor Movshovitz" w:date="2016-08-12T10:59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b>
                  <m:r>
                    <w:del w:id="66" w:author="Naor Movshovitz" w:date="2016-08-12T10:59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d>
                <m:dPr>
                  <m:ctrlPr>
                    <w:del w:id="67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68" w:author="Naor Movshovitz" w:date="2016-08-12T10:59:00Z">
                      <w:rPr>
                        <w:rFonts w:ascii="Cambria Math" w:hAnsi="Cambria Math"/>
                      </w:rPr>
                      <m:t>μ'</m:t>
                    </w:del>
                  </m:r>
                </m:e>
              </m:d>
            </m:e>
            <m:sup>
              <m:r>
                <w:del w:id="69" w:author="Naor Movshovitz" w:date="2016-08-12T10:59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70" w:author="Naor Movshovitz" w:date="2016-08-12T10:59:00Z">
              <w:rPr>
                <w:rFonts w:ascii="Cambria Math" w:hAnsi="Cambria Math"/>
              </w:rPr>
              <m:t>+2πGδ</m:t>
            </w:del>
          </m:r>
          <m:sSub>
            <m:sSubPr>
              <m:ctrlPr>
                <w:del w:id="71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72" w:author="Naor Movshovitz" w:date="2016-08-12T10:59:00Z">
                  <w:rPr>
                    <w:rFonts w:ascii="Cambria Math" w:hAnsi="Cambria Math"/>
                  </w:rPr>
                  <m:t>ρ</m:t>
                </w:del>
              </m:r>
            </m:e>
            <m:sub>
              <m:r>
                <w:del w:id="73" w:author="Naor Movshovitz" w:date="2016-08-12T10:59:00Z">
                  <w:rPr>
                    <w:rFonts w:ascii="Cambria Math" w:hAnsi="Cambria Math"/>
                  </w:rPr>
                  <m:t>i-1</m:t>
                </w:del>
              </m:r>
            </m:sub>
          </m:sSub>
          <m:nary>
            <m:naryPr>
              <m:chr m:val="∑"/>
              <m:limLoc m:val="undOvr"/>
              <m:ctrlPr>
                <w:del w:id="74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75" w:author="Naor Movshovitz" w:date="2016-08-12T10:59:00Z">
                  <w:rPr>
                    <w:rFonts w:ascii="Cambria Math" w:hAnsi="Cambria Math"/>
                  </w:rPr>
                  <m:t>k=2</m:t>
                </w:del>
              </m:r>
            </m:sub>
            <m:sup>
              <m:r>
                <w:del w:id="76" w:author="Naor Movshovitz" w:date="2016-08-12T10:59:00Z">
                  <w:rPr>
                    <w:rFonts w:ascii="Cambria Math" w:hAnsi="Cambria Math"/>
                  </w:rPr>
                  <m:t>∞</m:t>
                </w:del>
              </m:r>
            </m:sup>
            <m:e>
              <m:f>
                <m:fPr>
                  <m:ctrlPr>
                    <w:del w:id="77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fPr>
                <m:num>
                  <m:r>
                    <w:del w:id="78" w:author="Naor Movshovitz" w:date="2016-08-12T10:59:00Z">
                      <w:rPr>
                        <w:rFonts w:ascii="Cambria Math" w:hAnsi="Cambria Math"/>
                      </w:rPr>
                      <m:t>2</m:t>
                    </w:del>
                  </m:r>
                </m:num>
                <m:den>
                  <m:r>
                    <w:del w:id="79" w:author="Naor Movshovitz" w:date="2016-08-12T10:59:00Z">
                      <w:rPr>
                        <w:rFonts w:ascii="Cambria Math" w:hAnsi="Cambria Math"/>
                      </w:rPr>
                      <m:t>2-2k</m:t>
                    </w:del>
                  </m:r>
                </m:den>
              </m:f>
              <m:sSup>
                <m:sSupPr>
                  <m:ctrlPr>
                    <w:del w:id="80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81" w:author="Naor Movshovitz" w:date="2016-08-12T10:59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p>
                  <m:r>
                    <w:del w:id="82" w:author="Naor Movshovitz" w:date="2016-08-12T10:59:00Z">
                      <w:rPr>
                        <w:rFonts w:ascii="Cambria Math" w:hAnsi="Cambria Math"/>
                      </w:rPr>
                      <m:t>2k</m:t>
                    </w:del>
                  </m:r>
                </m:sup>
              </m:sSup>
              <m:sSub>
                <m:sSubPr>
                  <m:ctrlPr>
                    <w:del w:id="83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84" w:author="Naor Movshovitz" w:date="2016-08-12T10:59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85" w:author="Naor Movshovitz" w:date="2016-08-12T10:59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86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87" w:author="Naor Movshovitz" w:date="2016-08-12T10:59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  <m:nary>
                <m:naryPr>
                  <m:limLoc m:val="undOvr"/>
                  <m:ctrlPr>
                    <w:del w:id="88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89" w:author="Naor Movshovitz" w:date="2016-08-12T10:59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90" w:author="Naor Movshovitz" w:date="2016-08-12T10:59:00Z">
                      <w:rPr>
                        <w:rFonts w:ascii="Cambria Math" w:hAnsi="Cambria Math"/>
                      </w:rPr>
                      <m:t>1</m:t>
                    </w:del>
                  </m:r>
                </m:sup>
                <m:e>
                  <m:r>
                    <w:del w:id="91" w:author="Naor Movshovitz" w:date="2016-08-12T10:59:00Z">
                      <w:rPr>
                        <w:rFonts w:ascii="Cambria Math" w:hAnsi="Cambria Math"/>
                      </w:rPr>
                      <m:t>dμ'</m:t>
                    </w:del>
                  </m:r>
                </m:e>
              </m:nary>
              <m:sSub>
                <m:sSubPr>
                  <m:ctrlPr>
                    <w:del w:id="92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93" w:author="Naor Movshovitz" w:date="2016-08-12T10:59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94" w:author="Naor Movshovitz" w:date="2016-08-12T10:59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95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96" w:author="Naor Movshovitz" w:date="2016-08-12T10:59:00Z">
                      <w:rPr>
                        <w:rFonts w:ascii="Cambria Math" w:hAnsi="Cambria Math"/>
                      </w:rPr>
                      <m:t>μ'</m:t>
                    </w:del>
                  </m:r>
                </m:e>
              </m:d>
              <m:d>
                <m:dPr>
                  <m:begChr m:val="["/>
                  <m:endChr m:val="]"/>
                  <m:ctrlPr>
                    <w:del w:id="97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sSup>
                    <m:sSupPr>
                      <m:ctrlPr>
                        <w:del w:id="98" w:author="Naor Movshovitz" w:date="2016-08-12T10:59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sSub>
                        <m:sSubPr>
                          <m:ctrlPr>
                            <w:del w:id="99" w:author="Naor Movshovitz" w:date="2016-08-12T10:59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100" w:author="Naor Movshovitz" w:date="2016-08-12T10:59:00Z">
                              <w:rPr>
                                <w:rFonts w:ascii="Cambria Math" w:hAnsi="Cambria Math"/>
                              </w:rPr>
                              <m:t>r</m:t>
                            </w:del>
                          </m:r>
                        </m:e>
                        <m:sub>
                          <m:r>
                            <w:del w:id="101" w:author="Naor Movshovitz" w:date="2016-08-12T10:59:00Z">
                              <w:rPr>
                                <w:rFonts w:ascii="Cambria Math" w:hAnsi="Cambria Math"/>
                              </w:rPr>
                              <m:t>i-1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102" w:author="Naor Movshovitz" w:date="2016-08-12T10:59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103" w:author="Naor Movshovitz" w:date="2016-08-12T10:59:00Z">
                              <w:rPr>
                                <w:rFonts w:ascii="Cambria Math" w:hAnsi="Cambria Math"/>
                              </w:rPr>
                              <m:t>μ'</m:t>
                            </w:del>
                          </m:r>
                        </m:e>
                      </m:d>
                    </m:e>
                    <m:sup>
                      <m:r>
                        <w:del w:id="104" w:author="Naor Movshovitz" w:date="2016-08-12T10:59:00Z">
                          <w:rPr>
                            <w:rFonts w:ascii="Cambria Math" w:hAnsi="Cambria Math"/>
                          </w:rPr>
                          <m:t>2-2k</m:t>
                        </w:del>
                      </m:r>
                    </m:sup>
                  </m:sSup>
                  <m:r>
                    <w:del w:id="105" w:author="Naor Movshovitz" w:date="2016-08-12T10:59:00Z">
                      <w:rPr>
                        <w:rFonts w:ascii="Cambria Math" w:hAnsi="Cambria Math"/>
                      </w:rPr>
                      <m:t>-</m:t>
                    </w:del>
                  </m:r>
                  <m:sSup>
                    <m:sSupPr>
                      <m:ctrlPr>
                        <w:del w:id="106" w:author="Naor Movshovitz" w:date="2016-08-12T10:59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r>
                        <w:del w:id="107" w:author="Naor Movshovitz" w:date="2016-08-12T10:59:00Z">
                          <w:rPr>
                            <w:rFonts w:ascii="Cambria Math" w:hAnsi="Cambria Math"/>
                          </w:rPr>
                          <m:t>r</m:t>
                        </w:del>
                      </m:r>
                    </m:e>
                    <m:sup>
                      <m:r>
                        <w:del w:id="108" w:author="Naor Movshovitz" w:date="2016-08-12T10:59:00Z">
                          <w:rPr>
                            <w:rFonts w:ascii="Cambria Math" w:hAnsi="Cambria Math"/>
                          </w:rPr>
                          <m:t>2-2k</m:t>
                        </w:del>
                      </m:r>
                    </m:sup>
                  </m:sSup>
                </m:e>
              </m:d>
            </m:e>
          </m:nary>
          <m:r>
            <w:del w:id="109" w:author="Naor Movshovitz" w:date="2016-08-12T10:59:00Z">
              <w:rPr>
                <w:rFonts w:ascii="Cambria Math" w:hAnsi="Cambria Math"/>
              </w:rPr>
              <m:t>+4πGδ</m:t>
            </w:del>
          </m:r>
          <m:sSub>
            <m:sSubPr>
              <m:ctrlPr>
                <w:del w:id="110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11" w:author="Naor Movshovitz" w:date="2016-08-12T10:59:00Z">
                  <w:rPr>
                    <w:rFonts w:ascii="Cambria Math" w:hAnsi="Cambria Math"/>
                  </w:rPr>
                  <m:t>ρ</m:t>
                </w:del>
              </m:r>
            </m:e>
            <m:sub>
              <m:r>
                <w:del w:id="112" w:author="Naor Movshovitz" w:date="2016-08-12T10:59:00Z">
                  <w:rPr>
                    <w:rFonts w:ascii="Cambria Math" w:hAnsi="Cambria Math"/>
                  </w:rPr>
                  <m:t>i-1</m:t>
                </w:del>
              </m:r>
            </m:sub>
          </m:sSub>
          <m:sSup>
            <m:sSupPr>
              <m:ctrlPr>
                <w:del w:id="113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114" w:author="Naor Movshovitz" w:date="2016-08-12T10:59:00Z">
                  <w:rPr>
                    <w:rFonts w:ascii="Cambria Math" w:hAnsi="Cambria Math"/>
                  </w:rPr>
                  <m:t>r</m:t>
                </w:del>
              </m:r>
            </m:e>
            <m:sup>
              <m:r>
                <w:del w:id="115" w:author="Naor Movshovitz" w:date="2016-08-12T10:59:00Z">
                  <w:rPr>
                    <w:rFonts w:ascii="Cambria Math" w:hAnsi="Cambria Math"/>
                  </w:rPr>
                  <m:t>2</m:t>
                </w:del>
              </m:r>
            </m:sup>
          </m:sSup>
          <m:sSub>
            <m:sSubPr>
              <m:ctrlPr>
                <w:del w:id="116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17" w:author="Naor Movshovitz" w:date="2016-08-12T10:59:00Z">
                  <w:rPr>
                    <w:rFonts w:ascii="Cambria Math" w:hAnsi="Cambria Math"/>
                  </w:rPr>
                  <m:t>P</m:t>
                </w:del>
              </m:r>
            </m:e>
            <m:sub>
              <m:r>
                <w:del w:id="118" w:author="Naor Movshovitz" w:date="2016-08-12T10:59:00Z">
                  <w:rPr>
                    <w:rFonts w:ascii="Cambria Math" w:hAnsi="Cambria Math"/>
                  </w:rPr>
                  <m:t>2</m:t>
                </w:del>
              </m:r>
            </m:sub>
          </m:sSub>
          <m:d>
            <m:dPr>
              <m:ctrlPr>
                <w:del w:id="119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dPr>
            <m:e>
              <m:r>
                <w:del w:id="120" w:author="Naor Movshovitz" w:date="2016-08-12T10:59:00Z">
                  <w:rPr>
                    <w:rFonts w:ascii="Cambria Math" w:hAnsi="Cambria Math"/>
                  </w:rPr>
                  <m:t>μ</m:t>
                </w:del>
              </m:r>
            </m:e>
          </m:d>
          <m:nary>
            <m:naryPr>
              <m:limLoc m:val="undOvr"/>
              <m:ctrlPr>
                <w:del w:id="121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122" w:author="Naor Movshovitz" w:date="2016-08-12T10:59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123" w:author="Naor Movshovitz" w:date="2016-08-12T10:59:00Z">
                  <w:rPr>
                    <w:rFonts w:ascii="Cambria Math" w:hAnsi="Cambria Math"/>
                  </w:rPr>
                  <m:t>1</m:t>
                </w:del>
              </m:r>
            </m:sup>
            <m:e>
              <m:r>
                <w:del w:id="124" w:author="Naor Movshovitz" w:date="2016-08-12T10:59:00Z">
                  <w:rPr>
                    <w:rFonts w:ascii="Cambria Math" w:hAnsi="Cambria Math"/>
                  </w:rPr>
                  <m:t>dμ'</m:t>
                </w:del>
              </m:r>
            </m:e>
          </m:nary>
          <m:sSub>
            <m:sSubPr>
              <m:ctrlPr>
                <w:del w:id="125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26" w:author="Naor Movshovitz" w:date="2016-08-12T10:59:00Z">
                  <w:rPr>
                    <w:rFonts w:ascii="Cambria Math" w:hAnsi="Cambria Math"/>
                  </w:rPr>
                  <m:t>P</m:t>
                </w:del>
              </m:r>
            </m:e>
            <m:sub>
              <m:r>
                <w:del w:id="127" w:author="Naor Movshovitz" w:date="2016-08-12T10:59:00Z">
                  <w:rPr>
                    <w:rFonts w:ascii="Cambria Math" w:hAnsi="Cambria Math"/>
                  </w:rPr>
                  <m:t>2</m:t>
                </w:del>
              </m:r>
            </m:sub>
          </m:sSub>
          <m:d>
            <m:dPr>
              <m:ctrlPr>
                <w:del w:id="128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dPr>
            <m:e>
              <m:r>
                <w:del w:id="129" w:author="Naor Movshovitz" w:date="2016-08-12T10:59:00Z">
                  <w:rPr>
                    <w:rFonts w:ascii="Cambria Math" w:hAnsi="Cambria Math"/>
                  </w:rPr>
                  <m:t>μ'</m:t>
                </w:del>
              </m:r>
            </m:e>
          </m:d>
          <m:r>
            <w:del w:id="130" w:author="Naor Movshovitz" w:date="2016-08-12T10:59:00Z">
              <w:rPr>
                <w:rFonts w:ascii="Cambria Math" w:hAnsi="Cambria Math"/>
              </w:rPr>
              <m:t xml:space="preserve"> </m:t>
            </w:del>
          </m:r>
          <m:func>
            <m:funcPr>
              <m:ctrlPr>
                <w:del w:id="131" w:author="Naor Movshovitz" w:date="2016-08-12T10:59:00Z">
                  <w:rPr>
                    <w:rFonts w:ascii="Cambria Math" w:hAnsi="Cambria Math"/>
                    <w:i/>
                  </w:rPr>
                </w:del>
              </m:ctrlPr>
            </m:funcPr>
            <m:fName>
              <m:r>
                <w:del w:id="132" w:author="Naor Movshovitz" w:date="2016-08-12T10:59:00Z">
                  <m:rPr>
                    <m:sty m:val="p"/>
                  </m:rPr>
                  <w:rPr>
                    <w:rFonts w:ascii="Cambria Math" w:hAnsi="Cambria Math"/>
                  </w:rPr>
                  <m:t>ln</m:t>
                </w:del>
              </m:r>
            </m:fName>
            <m:e>
              <m:r>
                <w:del w:id="133" w:author="Naor Movshovitz" w:date="2016-08-12T10:59:00Z">
                  <w:rPr>
                    <w:rFonts w:ascii="Cambria Math" w:hAnsi="Cambria Math"/>
                  </w:rPr>
                  <m:t>[</m:t>
                </w:del>
              </m:r>
              <m:sSub>
                <m:sSubPr>
                  <m:ctrlPr>
                    <w:del w:id="134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135" w:author="Naor Movshovitz" w:date="2016-08-12T10:59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b>
                  <m:r>
                    <w:del w:id="136" w:author="Naor Movshovitz" w:date="2016-08-12T10:59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d>
                <m:dPr>
                  <m:ctrlPr>
                    <w:del w:id="137" w:author="Naor Movshovitz" w:date="2016-08-12T10:59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138" w:author="Naor Movshovitz" w:date="2016-08-12T10:59:00Z">
                      <w:rPr>
                        <w:rFonts w:ascii="Cambria Math" w:hAnsi="Cambria Math"/>
                      </w:rPr>
                      <m:t>μ'</m:t>
                    </w:del>
                  </m:r>
                </m:e>
              </m:d>
              <m:r>
                <w:del w:id="139" w:author="Naor Movshovitz" w:date="2016-08-12T10:59:00Z">
                  <w:rPr>
                    <w:rFonts w:ascii="Cambria Math" w:hAnsi="Cambria Math"/>
                  </w:rPr>
                  <m:t>]</m:t>
                </w:del>
              </m:r>
            </m:e>
          </m:func>
        </m:oMath>
      </m:oMathPara>
    </w:p>
    <w:p w14:paraId="675D45E2" w14:textId="77777777" w:rsidR="00211D6D" w:rsidRDefault="00211D6D" w:rsidP="00211D6D">
      <w:proofErr w:type="gramStart"/>
      <w:r>
        <w:t>or</w:t>
      </w:r>
      <w:proofErr w:type="gramEnd"/>
    </w:p>
    <w:p w14:paraId="004ED36F" w14:textId="77777777" w:rsidR="00211D6D" w:rsidRDefault="00211D6D" w:rsidP="00211D6D"/>
    <w:p w14:paraId="6B12051D" w14:textId="77777777" w:rsidR="00211D6D" w:rsidRDefault="00A41DFC" w:rsidP="00211D6D">
      <m:oMathPara>
        <m:oMath>
          <m:r>
            <m:rPr>
              <m:sty m:val="p"/>
            </m:rPr>
            <w:rPr>
              <w:rStyle w:val="CommentReference"/>
              <w:rFonts w:ascii="Cambria Math" w:hAnsi="Cambria Math"/>
              <w:rPrChange w:id="140" w:author="Naor Movshovitz" w:date="2016-08-12T11:00:00Z">
                <w:rPr>
                  <w:rStyle w:val="CommentReference"/>
                </w:rPr>
              </w:rPrChange>
            </w:rPr>
            <w:commentReference w:id="141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nary>
          <m:r>
            <w:rPr>
              <w:rFonts w:ascii="Cambria Math" w:hAnsi="Cambria Math"/>
            </w:rPr>
            <m:t>+4πGδ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2D5B27CB" w14:textId="77777777" w:rsidR="00211D6D" w:rsidRDefault="00211D6D" w:rsidP="00211D6D"/>
    <w:p w14:paraId="1D125B28" w14:textId="77777777" w:rsidR="00211D6D" w:rsidRDefault="00211D6D" w:rsidP="00211D6D">
      <w:proofErr w:type="gramStart"/>
      <w:r>
        <w:t>or</w:t>
      </w:r>
      <w:proofErr w:type="gramEnd"/>
    </w:p>
    <w:p w14:paraId="643FE126" w14:textId="77777777" w:rsidR="00211D6D" w:rsidRDefault="00211D6D" w:rsidP="00211D6D"/>
    <w:p w14:paraId="01AD63EC" w14:textId="77777777" w:rsidR="00211D6D" w:rsidRDefault="00211D6D" w:rsidP="00211D6D"/>
    <w:p w14:paraId="73DF0489" w14:textId="77777777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BDF7A1" w14:textId="77777777" w:rsidR="00211D6D" w:rsidRDefault="00211D6D" w:rsidP="00211D6D"/>
    <w:p w14:paraId="0BD1AFA3" w14:textId="77777777" w:rsidR="00211D6D" w:rsidRDefault="00211D6D" w:rsidP="00211D6D"/>
    <w:p w14:paraId="064BB305" w14:textId="77777777" w:rsidR="00211D6D" w:rsidRDefault="00211D6D" w:rsidP="00211D6D">
      <w:proofErr w:type="gramStart"/>
      <w:r>
        <w:t>where</w:t>
      </w:r>
      <w:proofErr w:type="gramEnd"/>
    </w:p>
    <w:p w14:paraId="211F8024" w14:textId="77777777" w:rsidR="00211D6D" w:rsidRPr="00262588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508396D4" w14:textId="77777777" w:rsidR="00211D6D" w:rsidRDefault="00211D6D" w:rsidP="00211D6D">
      <w:proofErr w:type="gramStart"/>
      <w:r>
        <w:t>as</w:t>
      </w:r>
      <w:proofErr w:type="gramEnd"/>
      <w:r>
        <w:t xml:space="preserve"> before,</w:t>
      </w:r>
    </w:p>
    <w:p w14:paraId="633E343B" w14:textId="77777777" w:rsidR="00211D6D" w:rsidRDefault="00211D6D" w:rsidP="00211D6D">
      <w:r>
        <w:t>[</w:t>
      </w:r>
      <w:proofErr w:type="gramStart"/>
      <w:r>
        <w:t>converting</w:t>
      </w:r>
      <w:proofErr w:type="gramEnd"/>
      <w:r>
        <w:t xml:space="preserve"> to dimensionless variables:</w:t>
      </w:r>
    </w:p>
    <w:p w14:paraId="6466A6E1" w14:textId="77777777" w:rsidR="00211D6D" w:rsidRPr="00A1038C" w:rsidRDefault="00211D6D" w:rsidP="00211D6D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511CF1B6" w14:textId="77777777" w:rsidR="00211D6D" w:rsidRDefault="00211D6D" w:rsidP="00211D6D">
      <w:proofErr w:type="gramStart"/>
      <w:r>
        <w:t>so</w:t>
      </w:r>
      <w:proofErr w:type="gramEnd"/>
    </w:p>
    <w:p w14:paraId="5E71A324" w14:textId="77777777" w:rsidR="00211D6D" w:rsidRDefault="00211D6D" w:rsidP="00211D6D"/>
    <w:p w14:paraId="488C759E" w14:textId="77777777" w:rsidR="00211D6D" w:rsidRPr="00A1038C" w:rsidRDefault="00706DC8" w:rsidP="00211D6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</m:oMath>
      </m:oMathPara>
    </w:p>
    <w:p w14:paraId="4F890A8F" w14:textId="77777777" w:rsidR="00211D6D" w:rsidRDefault="00211D6D" w:rsidP="00211D6D"/>
    <w:p w14:paraId="5766F9D2" w14:textId="77777777" w:rsidR="00211D6D" w:rsidRDefault="00211D6D" w:rsidP="00211D6D">
      <w:proofErr w:type="gramStart"/>
      <w:r>
        <w:t>to</w:t>
      </w:r>
      <w:proofErr w:type="gramEnd"/>
      <w:r>
        <w:t xml:space="preserve"> be evaluated on the level surface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 xml:space="preserve">   </m:t>
        </m:r>
      </m:oMath>
      <w:r>
        <w:t>]</w:t>
      </w:r>
    </w:p>
    <w:p w14:paraId="75EBB605" w14:textId="77777777" w:rsidR="00211D6D" w:rsidRDefault="00211D6D" w:rsidP="00312FA5"/>
    <w:p w14:paraId="3E978DFA" w14:textId="77777777" w:rsidR="00211D6D" w:rsidRDefault="00211D6D" w:rsidP="00211D6D"/>
    <w:p w14:paraId="572E749A" w14:textId="77777777" w:rsidR="00211D6D" w:rsidRPr="00806D17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2C3C2E69" w14:textId="77777777" w:rsidR="00211D6D" w:rsidRDefault="00211D6D" w:rsidP="00211D6D"/>
    <w:p w14:paraId="1BCD2C4B" w14:textId="77777777" w:rsidR="00211D6D" w:rsidRDefault="00211D6D" w:rsidP="00211D6D"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2928EAED" w14:textId="77777777" w:rsidR="00211D6D" w:rsidRDefault="00211D6D" w:rsidP="00211D6D"/>
    <w:p w14:paraId="21C949FC" w14:textId="77777777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2</m:t>
              </m:r>
            </m:sub>
          </m:sSub>
          <m:r>
            <w:rPr>
              <w:rFonts w:ascii="Cambria Math" w:hAnsi="Cambria Math"/>
            </w:rPr>
            <m:t>=  4πδ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14:paraId="422811C1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163DDE5A" w14:textId="77777777" w:rsidR="00211D6D" w:rsidRPr="00484AF8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2πδ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5E87CFE0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1B3EB286" w14:textId="77777777" w:rsidR="00211D6D" w:rsidRDefault="00211D6D" w:rsidP="00211D6D">
      <w:proofErr w:type="gramStart"/>
      <w:r>
        <w:t>and</w:t>
      </w:r>
      <w:proofErr w:type="gramEnd"/>
    </w:p>
    <w:p w14:paraId="4F53729B" w14:textId="77777777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4F60796D" w14:textId="77777777" w:rsidR="00211D6D" w:rsidRDefault="00211D6D" w:rsidP="00211D6D">
      <w:r>
        <w:t>Dimensionless forms:</w:t>
      </w:r>
    </w:p>
    <w:p w14:paraId="431F31A0" w14:textId="77777777" w:rsidR="00211D6D" w:rsidRDefault="00211D6D" w:rsidP="00211D6D">
      <w:r>
        <w:t>Let</w:t>
      </w:r>
    </w:p>
    <w:p w14:paraId="1EBF979A" w14:textId="77777777" w:rsidR="00211D6D" w:rsidRDefault="00211D6D" w:rsidP="00211D6D"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-1-2k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</m:oMath>
      </m:oMathPara>
    </w:p>
    <w:p w14:paraId="3727A592" w14:textId="77777777" w:rsidR="00211D6D" w:rsidRDefault="00211D6D" w:rsidP="00211D6D"/>
    <w:p w14:paraId="0707957A" w14:textId="77777777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w:rPr>
                  <w:rFonts w:ascii="Cambria Math" w:hAnsi="Cambria Math"/>
                </w:rPr>
                <m:t>i-1,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48FE2F14" w14:textId="77777777" w:rsidR="00211D6D" w:rsidRDefault="00211D6D" w:rsidP="00211D6D"/>
    <w:p w14:paraId="5A60F039" w14:textId="77777777" w:rsidR="00211D6D" w:rsidRDefault="00211D6D" w:rsidP="00211D6D">
      <w:r>
        <w:t>So</w:t>
      </w:r>
    </w:p>
    <w:p w14:paraId="53ECB25E" w14:textId="77777777" w:rsidR="00211D6D" w:rsidRPr="00806D17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1+2k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M(2-2k)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(2-2k)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3A839D0F" w14:textId="77777777" w:rsidR="00211D6D" w:rsidRDefault="00211D6D" w:rsidP="00211D6D"/>
    <w:p w14:paraId="662D2B47" w14:textId="77777777" w:rsidR="00211D6D" w:rsidRDefault="00211D6D" w:rsidP="00211D6D"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6DE23308" w14:textId="77777777" w:rsidR="00211D6D" w:rsidRDefault="00211D6D" w:rsidP="00211D6D"/>
    <w:p w14:paraId="19CCBDDC" w14:textId="07B1A098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del w:id="142" w:author="Naor Movshovitz" w:date="2016-08-12T11:02:00Z">
                  <w:rPr>
                    <w:rFonts w:ascii="Cambria Math" w:hAnsi="Cambria Math"/>
                  </w:rPr>
                  <m:t>k</m:t>
                </w:del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= -3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del w:id="143" w:author="Naor Movshovitz" w:date="2016-08-12T11:02:00Z">
                      <w:rPr>
                        <w:rFonts w:ascii="Cambria Math" w:hAnsi="Cambria Math"/>
                      </w:rPr>
                      <m:t>k</m:t>
                    </w:del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5E9C4F73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2DA0E743" w14:textId="77777777" w:rsidR="00211D6D" w:rsidRPr="00484AF8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0D4D22E" w14:textId="77777777" w:rsidR="00211D6D" w:rsidRDefault="00211D6D" w:rsidP="00211D6D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4F8FE436" w14:textId="77777777" w:rsidR="00211D6D" w:rsidRDefault="00211D6D" w:rsidP="00211D6D">
      <w:proofErr w:type="gramStart"/>
      <w:r>
        <w:t>and</w:t>
      </w:r>
      <w:proofErr w:type="gramEnd"/>
    </w:p>
    <w:p w14:paraId="5E32B99E" w14:textId="77777777" w:rsidR="00211D6D" w:rsidRDefault="00706DC8" w:rsidP="00211D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G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>= 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5B07BF9C" w14:textId="77777777" w:rsidR="00211D6D" w:rsidRDefault="00211D6D" w:rsidP="00211D6D"/>
    <w:p w14:paraId="534E9C03" w14:textId="446A9347" w:rsidR="00211D6D" w:rsidDel="00A41DFC" w:rsidRDefault="00211D6D" w:rsidP="00211D6D">
      <w:pPr>
        <w:rPr>
          <w:del w:id="144" w:author="Naor Movshovitz" w:date="2016-08-12T11:02:00Z"/>
        </w:rPr>
      </w:pPr>
      <w:commentRangeStart w:id="145"/>
      <w:del w:id="146" w:author="Naor Movshovitz" w:date="2016-08-12T11:02:00Z">
        <w:r w:rsidDel="00A41DFC">
          <w:delText>so</w:delText>
        </w:r>
      </w:del>
      <w:commentRangeEnd w:id="145"/>
      <w:r w:rsidR="00A41DFC">
        <w:rPr>
          <w:rStyle w:val="CommentReference"/>
        </w:rPr>
        <w:commentReference w:id="145"/>
      </w:r>
    </w:p>
    <w:p w14:paraId="09C3FEDA" w14:textId="30287308" w:rsidR="00211D6D" w:rsidRDefault="00211D6D" w:rsidP="00211D6D">
      <m:oMathPara>
        <m:oMath>
          <m:r>
            <w:del w:id="147" w:author="Naor Movshovitz" w:date="2016-08-12T11:02:00Z">
              <w:rPr>
                <w:rFonts w:ascii="Cambria Math" w:hAnsi="Cambria Math"/>
              </w:rPr>
              <m:t>M</m:t>
            </w:del>
          </m:r>
          <m:sSubSup>
            <m:sSubSupPr>
              <m:ctrlPr>
                <w:del w:id="148" w:author="Naor Movshovitz" w:date="2016-08-12T11:02:00Z">
                  <w:rPr>
                    <w:rFonts w:ascii="Cambria Math" w:hAnsi="Cambria Math"/>
                    <w:i/>
                  </w:rPr>
                </w:del>
              </m:ctrlPr>
            </m:sSubSupPr>
            <m:e>
              <m:r>
                <w:del w:id="149" w:author="Naor Movshovitz" w:date="2016-08-12T11:02:00Z">
                  <w:rPr>
                    <w:rFonts w:ascii="Cambria Math" w:hAnsi="Cambria Math"/>
                  </w:rPr>
                  <m:t>a</m:t>
                </w:del>
              </m:r>
            </m:e>
            <m:sub>
              <m:r>
                <w:del w:id="150" w:author="Naor Movshovitz" w:date="2016-08-12T11:02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151" w:author="Naor Movshovitz" w:date="2016-08-12T11:02:00Z">
                  <w:rPr>
                    <w:rFonts w:ascii="Cambria Math" w:hAnsi="Cambria Math"/>
                  </w:rPr>
                  <m:t>2k</m:t>
                </w:del>
              </m:r>
            </m:sup>
          </m:sSubSup>
          <m:sSub>
            <m:sSubPr>
              <m:ctrlPr>
                <w:del w:id="152" w:author="Naor Movshovitz" w:date="2016-08-12T11:02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53" w:author="Naor Movshovitz" w:date="2016-08-12T11:02:00Z">
                  <w:rPr>
                    <w:rFonts w:ascii="Cambria Math" w:hAnsi="Cambria Math"/>
                  </w:rPr>
                  <m:t>J</m:t>
                </w:del>
              </m:r>
            </m:e>
            <m:sub>
              <m:r>
                <w:del w:id="154" w:author="Naor Movshovitz" w:date="2016-08-12T11:02:00Z">
                  <w:rPr>
                    <w:rFonts w:ascii="Cambria Math" w:hAnsi="Cambria Math"/>
                  </w:rPr>
                  <m:t>i,2k</m:t>
                </w:del>
              </m:r>
            </m:sub>
          </m:sSub>
          <m:r>
            <w:del w:id="155" w:author="Naor Movshovitz" w:date="2016-08-12T11:02:00Z">
              <w:rPr>
                <w:rFonts w:ascii="Cambria Math" w:hAnsi="Cambria Math"/>
              </w:rPr>
              <m:t>=-</m:t>
            </w:del>
          </m:r>
          <m:sSub>
            <m:sSubPr>
              <m:ctrlPr>
                <w:del w:id="156" w:author="Naor Movshovitz" w:date="2016-08-12T11:02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57" w:author="Naor Movshovitz" w:date="2016-08-12T11:02:00Z">
                  <w:rPr>
                    <w:rFonts w:ascii="Cambria Math" w:hAnsi="Cambria Math"/>
                  </w:rPr>
                  <m:t>D</m:t>
                </w:del>
              </m:r>
            </m:e>
            <m:sub>
              <m:r>
                <w:del w:id="158" w:author="Naor Movshovitz" w:date="2016-08-12T11:02:00Z">
                  <w:rPr>
                    <w:rFonts w:ascii="Cambria Math" w:hAnsi="Cambria Math"/>
                  </w:rPr>
                  <m:t>i,2k</m:t>
                </w:del>
              </m:r>
            </m:sub>
          </m:sSub>
        </m:oMath>
      </m:oMathPara>
    </w:p>
    <w:p w14:paraId="3F14A9EB" w14:textId="77777777" w:rsidR="00211D6D" w:rsidRDefault="00211D6D" w:rsidP="00211D6D"/>
    <w:p w14:paraId="1AE3CB00" w14:textId="77777777" w:rsidR="00EA514A" w:rsidRDefault="00EA514A" w:rsidP="00EA514A"/>
    <w:p w14:paraId="2FEF7E17" w14:textId="77777777" w:rsidR="00EA514A" w:rsidRDefault="00706DC8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w:rPr>
                  <w:rFonts w:ascii="Cambria Math" w:hAnsi="Cambria Math"/>
                </w:rPr>
                <m:t>i-1,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1C50FF3" w14:textId="77777777" w:rsidR="00EA514A" w:rsidRDefault="00EA514A" w:rsidP="00EA514A"/>
    <w:p w14:paraId="50019DB7" w14:textId="77777777" w:rsidR="00EA514A" w:rsidRDefault="00EA514A" w:rsidP="00EA514A"/>
    <w:p w14:paraId="690C5769" w14:textId="77777777" w:rsidR="00EA514A" w:rsidRDefault="00EA514A" w:rsidP="00EA514A"/>
    <w:p w14:paraId="1982407F" w14:textId="77777777" w:rsidR="00EA514A" w:rsidRDefault="00706DC8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10A73" w14:textId="77777777" w:rsidR="00EA514A" w:rsidRDefault="00EA514A" w:rsidP="00EA514A"/>
    <w:p w14:paraId="1E2AAE1A" w14:textId="77777777" w:rsidR="00EA514A" w:rsidRDefault="00706DC8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</m:t>
                  </m:r>
                </m:e>
                <m:sub>
                  <m:r>
                    <w:rPr>
                      <w:rFonts w:ascii="Cambria Math" w:hAnsi="Cambria Math"/>
                    </w:rPr>
                    <m:t>i-1,2k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665EA7E" w14:textId="77777777" w:rsidR="00EA514A" w:rsidRDefault="00EA514A" w:rsidP="00EA514A"/>
    <w:p w14:paraId="6EE1D5D0" w14:textId="77777777" w:rsidR="00EA514A" w:rsidRDefault="00EA514A" w:rsidP="00EA514A"/>
    <w:p w14:paraId="68D477EF" w14:textId="77777777" w:rsidR="00EA514A" w:rsidRDefault="00EA514A" w:rsidP="00EA514A"/>
    <w:p w14:paraId="3A09F0E7" w14:textId="770CCC73" w:rsidR="00EA514A" w:rsidRPr="00AB256B" w:rsidRDefault="00706DC8" w:rsidP="00EA514A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i-1,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        (6)</m:t>
          </m:r>
        </m:oMath>
      </m:oMathPara>
    </w:p>
    <w:p w14:paraId="70B4BDCE" w14:textId="77777777" w:rsidR="00AB256B" w:rsidRDefault="00AB256B" w:rsidP="00EA514A"/>
    <w:p w14:paraId="2A6BA908" w14:textId="0239220D" w:rsidR="00EA514A" w:rsidRDefault="00AB256B" w:rsidP="00EA514A">
      <w:r>
        <w:t xml:space="preserve">To get the total potential on the </w:t>
      </w:r>
      <m:oMath>
        <m:r>
          <w:rPr>
            <w:rFonts w:ascii="Cambria Math" w:hAnsi="Cambria Math"/>
          </w:rPr>
          <m:t>j</m:t>
        </m:r>
      </m:oMath>
      <w:r>
        <w:t xml:space="preserve">th level surface, we must sum the additional contributions from spheroids external to this surface (indices less than </w:t>
      </w:r>
      <m:oMath>
        <m:r>
          <w:rPr>
            <w:rFonts w:ascii="Cambria Math" w:hAnsi="Cambria Math"/>
          </w:rPr>
          <m:t>j</m:t>
        </m:r>
      </m:oMath>
      <w:r>
        <w:t xml:space="preserve">) and interior to this surface (indices greater than </w:t>
      </w:r>
      <m:oMath>
        <m:r>
          <w:rPr>
            <w:rFonts w:ascii="Cambria Math" w:hAnsi="Cambria Math"/>
          </w:rPr>
          <m:t>j</m:t>
        </m:r>
      </m:oMath>
      <w:r>
        <w:t>).  We get</w:t>
      </w:r>
    </w:p>
    <w:p w14:paraId="78DE463A" w14:textId="77777777" w:rsidR="00AB256B" w:rsidRDefault="00AB256B" w:rsidP="00EA514A"/>
    <w:p w14:paraId="0A73367A" w14:textId="5CF8651D" w:rsidR="00AB256B" w:rsidRPr="00B14E6C" w:rsidRDefault="00706DC8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</m:e>
                      </m:nary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 xml:space="preserve">                         (7)</m:t>
          </m:r>
        </m:oMath>
      </m:oMathPara>
    </w:p>
    <w:p w14:paraId="39792E65" w14:textId="77777777" w:rsidR="00B14E6C" w:rsidRDefault="00B14E6C" w:rsidP="00EA514A"/>
    <w:p w14:paraId="78F5A51D" w14:textId="6870A2AF" w:rsidR="00B14E6C" w:rsidRDefault="00B14E6C" w:rsidP="00EA514A">
      <w:proofErr w:type="gramStart"/>
      <w:r>
        <w:t>in</w:t>
      </w:r>
      <w:proofErr w:type="gramEnd"/>
      <w:r>
        <w:t xml:space="preserve"> agreement with Eq. (29)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</w:t>
      </w:r>
    </w:p>
    <w:p w14:paraId="38747C21" w14:textId="77777777" w:rsidR="000802BD" w:rsidRDefault="000802BD" w:rsidP="00EA514A"/>
    <w:p w14:paraId="67CAC8FE" w14:textId="79981845" w:rsidR="000802BD" w:rsidRDefault="000802BD" w:rsidP="00EA514A">
      <w:r>
        <w:t>The potential at the center of the spheroid array is given by</w:t>
      </w:r>
    </w:p>
    <w:p w14:paraId="698DA24B" w14:textId="7510D1FB" w:rsidR="000802BD" w:rsidRDefault="00706DC8" w:rsidP="00EA51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ξ→0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ξ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i,2k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2k+1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i,0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hAnsi="Cambria Math"/>
            </w:rPr>
            <m:t xml:space="preserve">   (8)</m:t>
          </m:r>
        </m:oMath>
      </m:oMathPara>
    </w:p>
    <w:p w14:paraId="7F406CF2" w14:textId="77777777" w:rsidR="00EA514A" w:rsidRDefault="00EA514A" w:rsidP="00EA514A"/>
    <w:p w14:paraId="16C7631B" w14:textId="77777777" w:rsidR="00211D6D" w:rsidRDefault="00211D6D" w:rsidP="00211D6D"/>
    <w:p w14:paraId="0D40E4B5" w14:textId="77777777" w:rsidR="00A55F94" w:rsidRDefault="00A55F94" w:rsidP="00A55F94"/>
    <w:p w14:paraId="044CB5F2" w14:textId="50DE4D7A" w:rsidR="00A55F94" w:rsidRDefault="00A55F94" w:rsidP="00A5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Note: comparing this with Eq. (49) of </w:t>
      </w:r>
      <w:proofErr w:type="spellStart"/>
      <w:r>
        <w:t>ApJ</w:t>
      </w:r>
      <w:proofErr w:type="spellEnd"/>
      <w:r>
        <w:t xml:space="preserve"> 768:43 (2013), the above expression (8) differs.  Only terms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i,2k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2k=0</m:t>
        </m:r>
      </m:oMath>
      <w:r>
        <w:t xml:space="preserve"> survive in the limit </w:t>
      </w:r>
      <m:oMath>
        <m:r>
          <w:rPr>
            <w:rFonts w:ascii="Cambria Math" w:hAnsi="Cambria Math"/>
          </w:rPr>
          <m:t>ξ→0</m:t>
        </m:r>
      </m:oMath>
      <w:r>
        <w:t>.</w:t>
      </w:r>
    </w:p>
    <w:p w14:paraId="4B0C214A" w14:textId="5F4FAB28" w:rsidR="00A55F94" w:rsidRDefault="00A55F94" w:rsidP="00A55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 there is a typo in Eq. (49)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  The correct form is given by expression (8), or by setting </w:t>
      </w:r>
      <m:oMath>
        <m:r>
          <w:rPr>
            <w:rFonts w:ascii="Cambria Math" w:hAnsi="Cambria Math"/>
          </w:rPr>
          <m:t>2k=0</m:t>
        </m:r>
      </m:oMath>
      <w:r>
        <w:t xml:space="preserve"> in Eq. (49) of the </w:t>
      </w:r>
      <w:proofErr w:type="spellStart"/>
      <w:r w:rsidRPr="002C61ED">
        <w:rPr>
          <w:i/>
        </w:rPr>
        <w:t>ApJ</w:t>
      </w:r>
      <w:proofErr w:type="spellEnd"/>
      <w:r>
        <w:t xml:space="preserve"> paper.  </w:t>
      </w:r>
    </w:p>
    <w:p w14:paraId="2B65E076" w14:textId="77777777" w:rsidR="00A55F94" w:rsidRDefault="00A55F94" w:rsidP="00A55F94"/>
    <w:p w14:paraId="0CBC8C5F" w14:textId="77777777" w:rsidR="00C8085F" w:rsidRDefault="00C8085F" w:rsidP="004F659F"/>
    <w:p w14:paraId="158557F4" w14:textId="67C1A428" w:rsidR="003D2568" w:rsidDel="00A41DFC" w:rsidRDefault="00A41DFC" w:rsidP="004F659F">
      <w:pPr>
        <w:rPr>
          <w:del w:id="159" w:author="Naor Movshovitz" w:date="2016-08-12T11:03:00Z"/>
        </w:rPr>
      </w:pPr>
      <w:r>
        <w:rPr>
          <w:rStyle w:val="CommentReference"/>
        </w:rPr>
        <w:commentReference w:id="160"/>
      </w:r>
      <w:del w:id="161" w:author="Naor Movshovitz" w:date="2016-08-12T11:03:00Z">
        <w:r w:rsidR="00455648" w:rsidDel="00A41DFC">
          <w:delText>--------------------------------------------------------------------------</w:delText>
        </w:r>
      </w:del>
    </w:p>
    <w:p w14:paraId="378BF2C0" w14:textId="0AC39223" w:rsidR="003D2568" w:rsidDel="00A41DFC" w:rsidRDefault="003D2568" w:rsidP="004F659F">
      <w:pPr>
        <w:rPr>
          <w:del w:id="162" w:author="Naor Movshovitz" w:date="2016-08-12T11:03:00Z"/>
        </w:rPr>
      </w:pPr>
    </w:p>
    <w:p w14:paraId="05ACC1A9" w14:textId="0BCA0902" w:rsidR="004F659F" w:rsidDel="00A41DFC" w:rsidRDefault="004F659F" w:rsidP="004F659F">
      <w:pPr>
        <w:rPr>
          <w:del w:id="163" w:author="Naor Movshovitz" w:date="2016-08-12T11:03:00Z"/>
        </w:rPr>
      </w:pPr>
      <w:del w:id="164" w:author="Naor Movshovitz" w:date="2016-08-12T11:03:00Z">
        <w:r w:rsidDel="00A41DFC">
          <w:delText>Dimensionless forms:</w:delText>
        </w:r>
      </w:del>
    </w:p>
    <w:p w14:paraId="4F8E3494" w14:textId="60C83F5B" w:rsidR="004F659F" w:rsidDel="00A41DFC" w:rsidRDefault="004F659F" w:rsidP="004F659F">
      <w:pPr>
        <w:rPr>
          <w:del w:id="165" w:author="Naor Movshovitz" w:date="2016-08-12T11:03:00Z"/>
        </w:rPr>
      </w:pPr>
      <w:del w:id="166" w:author="Naor Movshovitz" w:date="2016-08-12T11:03:00Z">
        <w:r w:rsidDel="00A41DFC">
          <w:delText>Let</w:delText>
        </w:r>
      </w:del>
    </w:p>
    <w:p w14:paraId="1D83F6D9" w14:textId="26209F2B" w:rsidR="004F659F" w:rsidDel="00A41DFC" w:rsidRDefault="004F659F" w:rsidP="004F659F">
      <w:pPr>
        <w:rPr>
          <w:del w:id="167" w:author="Naor Movshovitz" w:date="2016-08-12T11:03:00Z"/>
        </w:rPr>
      </w:pPr>
      <m:oMathPara>
        <m:oMath>
          <m:r>
            <w:del w:id="168" w:author="Naor Movshovitz" w:date="2016-08-12T11:03:00Z">
              <w:rPr>
                <w:rFonts w:ascii="Cambria Math" w:hAnsi="Cambria Math"/>
              </w:rPr>
              <m:t>M</m:t>
            </w:del>
          </m:r>
          <m:sSubSup>
            <m:sSubSupPr>
              <m:ctrlPr>
                <w:del w:id="16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SupPr>
            <m:e>
              <m:r>
                <w:del w:id="170" w:author="Naor Movshovitz" w:date="2016-08-12T11:03:00Z">
                  <w:rPr>
                    <w:rFonts w:ascii="Cambria Math" w:hAnsi="Cambria Math"/>
                  </w:rPr>
                  <m:t>a</m:t>
                </w:del>
              </m:r>
            </m:e>
            <m:sub>
              <m:r>
                <w:del w:id="171" w:author="Naor Movshovitz" w:date="2016-08-12T11:03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172" w:author="Naor Movshovitz" w:date="2016-08-12T11:03:00Z">
                  <w:rPr>
                    <w:rFonts w:ascii="Cambria Math" w:hAnsi="Cambria Math"/>
                  </w:rPr>
                  <m:t>-1-2k</m:t>
                </w:del>
              </m:r>
            </m:sup>
          </m:sSubSup>
          <m:sSub>
            <m:sSubPr>
              <m:ctrlPr>
                <w:del w:id="17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74" w:author="Naor Movshovitz" w:date="2016-08-12T11:03:00Z">
                  <w:rPr>
                    <w:rFonts w:ascii="Cambria Math" w:hAnsi="Cambria Math"/>
                  </w:rPr>
                  <m:t>J'</m:t>
                </w:del>
              </m:r>
            </m:e>
            <m:sub>
              <m:r>
                <w:del w:id="175" w:author="Naor Movshovitz" w:date="2016-08-12T11:03:00Z">
                  <w:rPr>
                    <w:rFonts w:ascii="Cambria Math" w:hAnsi="Cambria Math"/>
                  </w:rPr>
                  <m:t>i,2k</m:t>
                </w:del>
              </m:r>
            </m:sub>
          </m:sSub>
          <m:r>
            <w:del w:id="176" w:author="Naor Movshovitz" w:date="2016-08-12T11:03:00Z">
              <w:rPr>
                <w:rFonts w:ascii="Cambria Math" w:hAnsi="Cambria Math"/>
              </w:rPr>
              <m:t>=-</m:t>
            </w:del>
          </m:r>
          <m:sSub>
            <m:sSubPr>
              <m:ctrlPr>
                <w:del w:id="17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78" w:author="Naor Movshovitz" w:date="2016-08-12T11:03:00Z">
                  <w:rPr>
                    <w:rFonts w:ascii="Cambria Math" w:hAnsi="Cambria Math"/>
                  </w:rPr>
                  <m:t>D'</m:t>
                </w:del>
              </m:r>
            </m:e>
            <m:sub>
              <m:r>
                <w:del w:id="179" w:author="Naor Movshovitz" w:date="2016-08-12T11:03:00Z">
                  <w:rPr>
                    <w:rFonts w:ascii="Cambria Math" w:hAnsi="Cambria Math"/>
                  </w:rPr>
                  <m:t>i,2k</m:t>
                </w:del>
              </m:r>
            </m:sub>
          </m:sSub>
        </m:oMath>
      </m:oMathPara>
    </w:p>
    <w:p w14:paraId="297C021B" w14:textId="4C86FFA0" w:rsidR="00F2129E" w:rsidDel="00A41DFC" w:rsidRDefault="00F2129E" w:rsidP="00C15D85">
      <w:pPr>
        <w:rPr>
          <w:del w:id="180" w:author="Naor Movshovitz" w:date="2016-08-12T11:03:00Z"/>
        </w:rPr>
      </w:pPr>
    </w:p>
    <w:p w14:paraId="59D01A5D" w14:textId="586F5A25" w:rsidR="003217D8" w:rsidDel="00A41DFC" w:rsidRDefault="00706DC8" w:rsidP="003217D8">
      <w:pPr>
        <w:rPr>
          <w:del w:id="181" w:author="Naor Movshovitz" w:date="2016-08-12T11:03:00Z"/>
        </w:rPr>
      </w:pPr>
      <m:oMathPara>
        <m:oMath>
          <m:sSub>
            <m:sSubPr>
              <m:ctrlPr>
                <w:del w:id="18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183" w:author="Naor Movshovitz" w:date="2016-08-12T11:03:00Z">
                  <w:rPr>
                    <w:rFonts w:ascii="Cambria Math" w:hAnsi="Cambria Math"/>
                  </w:rPr>
                  <m:t xml:space="preserve"> J''</m:t>
                </w:del>
              </m:r>
            </m:e>
            <m:sub>
              <m:r>
                <w:del w:id="184" w:author="Naor Movshovitz" w:date="2016-08-12T11:03:00Z">
                  <w:rPr>
                    <w:rFonts w:ascii="Cambria Math" w:hAnsi="Cambria Math"/>
                  </w:rPr>
                  <m:t>i-1,   0</m:t>
                </w:del>
              </m:r>
            </m:sub>
          </m:sSub>
          <m:r>
            <w:del w:id="185" w:author="Naor Movshovitz" w:date="2016-08-12T11:03:00Z">
              <w:rPr>
                <w:rFonts w:ascii="Cambria Math" w:hAnsi="Cambria Math"/>
              </w:rPr>
              <m:t xml:space="preserve">= </m:t>
            </w:del>
          </m:r>
          <m:f>
            <m:fPr>
              <m:ctrlPr>
                <w:del w:id="18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187" w:author="Naor Movshovitz" w:date="2016-08-12T11:03:00Z">
                  <w:rPr>
                    <w:rFonts w:ascii="Cambria Math" w:hAnsi="Cambria Math"/>
                  </w:rPr>
                  <m:t>2πδ</m:t>
                </w:del>
              </m:r>
              <m:sSub>
                <m:sSubPr>
                  <m:ctrlPr>
                    <w:del w:id="18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189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190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sSubSup>
                <m:sSubSupPr>
                  <m:ctrlPr>
                    <w:del w:id="19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192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193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194" w:author="Naor Movshovitz" w:date="2016-08-12T11:03:00Z">
                      <w:rPr>
                        <w:rFonts w:ascii="Cambria Math" w:hAnsi="Cambria Math"/>
                      </w:rPr>
                      <m:t>3</m:t>
                    </w:del>
                  </m:r>
                </m:sup>
              </m:sSubSup>
            </m:num>
            <m:den>
              <m:r>
                <w:del w:id="195" w:author="Naor Movshovitz" w:date="2016-08-12T11:03:00Z">
                  <w:rPr>
                    <w:rFonts w:ascii="Cambria Math" w:hAnsi="Cambria Math"/>
                  </w:rPr>
                  <m:t>3M</m:t>
                </w:del>
              </m:r>
            </m:den>
          </m:f>
          <m:r>
            <w:del w:id="196" w:author="Naor Movshovitz" w:date="2016-08-12T11:03:00Z">
              <w:rPr>
                <w:rFonts w:ascii="Cambria Math" w:hAnsi="Cambria Math"/>
              </w:rPr>
              <m:t xml:space="preserve">  = </m:t>
            </w:del>
          </m:r>
          <m:f>
            <m:fPr>
              <m:ctrlPr>
                <w:del w:id="19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198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19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00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201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202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  <m:nary>
                <m:naryPr>
                  <m:chr m:val="∑"/>
                  <m:limLoc m:val="undOvr"/>
                  <m:ctrlPr>
                    <w:del w:id="20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204" w:author="Naor Movshovitz" w:date="2016-08-12T11:03:00Z">
                      <w:rPr>
                        <w:rFonts w:ascii="Cambria Math" w:hAnsi="Cambria Math"/>
                      </w:rPr>
                      <m:t>j=0</m:t>
                    </w:del>
                  </m:r>
                </m:sub>
                <m:sup>
                  <m:r>
                    <w:del w:id="205" w:author="Naor Movshovitz" w:date="2016-08-12T11:03:00Z">
                      <w:rPr>
                        <w:rFonts w:ascii="Cambria Math" w:hAnsi="Cambria Math"/>
                      </w:rPr>
                      <m:t>N-1</m:t>
                    </w:del>
                  </m:r>
                </m:sup>
                <m:e>
                  <m:r>
                    <w:del w:id="206" w:author="Naor Movshovitz" w:date="2016-08-12T11:03:00Z">
                      <w:rPr>
                        <w:rFonts w:ascii="Cambria Math" w:hAnsi="Cambria Math"/>
                      </w:rPr>
                      <m:t>δ</m:t>
                    </w:del>
                  </m:r>
                  <m:sSub>
                    <m:sSubPr>
                      <m:ctrlPr>
                        <w:del w:id="207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208" w:author="Naor Movshovitz" w:date="2016-08-12T11:03:00Z">
                          <w:rPr>
                            <w:rFonts w:ascii="Cambria Math" w:hAnsi="Cambria Math"/>
                          </w:rPr>
                          <m:t>ρ</m:t>
                        </w:del>
                      </m:r>
                    </m:e>
                    <m:sub>
                      <m:r>
                        <w:del w:id="209" w:author="Naor Movshovitz" w:date="2016-08-12T11:03:00Z">
                          <w:rPr>
                            <w:rFonts w:ascii="Cambria Math" w:hAnsi="Cambria Math"/>
                          </w:rPr>
                          <m:t>j</m:t>
                        </w:del>
                      </m:r>
                    </m:sub>
                  </m:sSub>
                  <m:nary>
                    <m:naryPr>
                      <m:limLoc m:val="undOvr"/>
                      <m:ctrlPr>
                        <w:del w:id="210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211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  <m:sup>
                      <m:r>
                        <w:del w:id="212" w:author="Naor Movshovitz" w:date="2016-08-12T11:03:00Z">
                          <w:rPr>
                            <w:rFonts w:ascii="Cambria Math" w:hAnsi="Cambria Math"/>
                          </w:rPr>
                          <m:t>1</m:t>
                        </w:del>
                      </m:r>
                    </m:sup>
                    <m:e>
                      <m:r>
                        <w:del w:id="213" w:author="Naor Movshovitz" w:date="2016-08-12T11:03:00Z">
                          <w:rPr>
                            <w:rFonts w:ascii="Cambria Math" w:hAnsi="Cambria Math"/>
                          </w:rPr>
                          <m:t>dμ</m:t>
                        </w:del>
                      </m:r>
                    </m:e>
                  </m:nary>
                  <m:sSup>
                    <m:sSupPr>
                      <m:ctrlPr>
                        <w:del w:id="214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sSub>
                        <m:sSubPr>
                          <m:ctrlPr>
                            <w:del w:id="215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216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b>
                          <m:r>
                            <w:del w:id="217" w:author="Naor Movshovitz" w:date="2016-08-12T11:03:00Z">
                              <w:rPr>
                                <w:rFonts w:ascii="Cambria Math" w:hAnsi="Cambria Math"/>
                              </w:rPr>
                              <m:t>j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218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219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</m:e>
                    <m:sup>
                      <m:r>
                        <w:del w:id="220" w:author="Naor Movshovitz" w:date="2016-08-12T11:03:00Z">
                          <w:rPr>
                            <w:rFonts w:ascii="Cambria Math" w:hAnsi="Cambria Math"/>
                          </w:rPr>
                          <m:t>3</m:t>
                        </w:del>
                      </m:r>
                    </m:sup>
                  </m:sSup>
                </m:e>
              </m:nary>
            </m:den>
          </m:f>
          <m:r>
            <w:del w:id="221" w:author="Naor Movshovitz" w:date="2016-08-12T11:03:00Z">
              <w:rPr>
                <w:rFonts w:ascii="Cambria Math" w:hAnsi="Cambria Math"/>
              </w:rPr>
              <m:t xml:space="preserve"> </m:t>
            </w:del>
          </m:r>
        </m:oMath>
      </m:oMathPara>
    </w:p>
    <w:p w14:paraId="1F9057A6" w14:textId="42E21781" w:rsidR="003217D8" w:rsidDel="00A41DFC" w:rsidRDefault="003217D8" w:rsidP="003217D8">
      <w:pPr>
        <w:rPr>
          <w:del w:id="222" w:author="Naor Movshovitz" w:date="2016-08-12T11:03:00Z"/>
        </w:rPr>
      </w:pPr>
    </w:p>
    <w:p w14:paraId="7F7F4A6D" w14:textId="76AC9670" w:rsidR="003217D8" w:rsidDel="00A41DFC" w:rsidRDefault="003217D8" w:rsidP="003217D8">
      <w:pPr>
        <w:rPr>
          <w:del w:id="223" w:author="Naor Movshovitz" w:date="2016-08-12T11:03:00Z"/>
        </w:rPr>
      </w:pPr>
      <w:del w:id="224" w:author="Naor Movshovitz" w:date="2016-08-12T11:03:00Z">
        <w:r w:rsidDel="00A41DFC">
          <w:delText>So</w:delText>
        </w:r>
      </w:del>
    </w:p>
    <w:p w14:paraId="5157309B" w14:textId="14EB8833" w:rsidR="003217D8" w:rsidRPr="00806D17" w:rsidDel="00A41DFC" w:rsidRDefault="00706DC8" w:rsidP="003217D8">
      <w:pPr>
        <w:rPr>
          <w:del w:id="225" w:author="Naor Movshovitz" w:date="2016-08-12T11:03:00Z"/>
        </w:rPr>
      </w:pPr>
      <m:oMathPara>
        <m:oMath>
          <m:sSub>
            <m:sSubPr>
              <m:ctrlPr>
                <w:del w:id="22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227" w:author="Naor Movshovitz" w:date="2016-08-12T11:03:00Z">
                  <w:rPr>
                    <w:rFonts w:ascii="Cambria Math" w:hAnsi="Cambria Math"/>
                  </w:rPr>
                  <m:t>J'</m:t>
                </w:del>
              </m:r>
            </m:e>
            <m:sub>
              <m:r>
                <w:del w:id="228" w:author="Naor Movshovitz" w:date="2016-08-12T11:03:00Z">
                  <w:rPr>
                    <w:rFonts w:ascii="Cambria Math" w:hAnsi="Cambria Math"/>
                  </w:rPr>
                  <m:t>i-1,  2k</m:t>
                </w:del>
              </m:r>
            </m:sub>
          </m:sSub>
          <m:r>
            <w:del w:id="229" w:author="Naor Movshovitz" w:date="2016-08-12T11:03:00Z">
              <w:rPr>
                <w:rFonts w:ascii="Cambria Math" w:hAnsi="Cambria Math"/>
              </w:rPr>
              <m:t>= -</m:t>
            </w:del>
          </m:r>
          <m:f>
            <m:fPr>
              <m:ctrlPr>
                <w:del w:id="230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231" w:author="Naor Movshovitz" w:date="2016-08-12T11:03:00Z">
                  <w:rPr>
                    <w:rFonts w:ascii="Cambria Math" w:hAnsi="Cambria Math"/>
                  </w:rPr>
                  <m:t>4π</m:t>
                </w:del>
              </m:r>
              <m:sSubSup>
                <m:sSubSupPr>
                  <m:ctrlPr>
                    <w:del w:id="23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233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234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235" w:author="Naor Movshovitz" w:date="2016-08-12T11:03:00Z">
                      <w:rPr>
                        <w:rFonts w:ascii="Cambria Math" w:hAnsi="Cambria Math"/>
                      </w:rPr>
                      <m:t>1+2k</m:t>
                    </w:del>
                  </m:r>
                </m:sup>
              </m:sSubSup>
              <m:r>
                <w:del w:id="236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23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38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239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sSubSup>
                <m:sSubSupPr>
                  <m:ctrlPr>
                    <w:del w:id="24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241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242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243" w:author="Naor Movshovitz" w:date="2016-08-12T11:03:00Z">
                      <w:rPr>
                        <w:rFonts w:ascii="Cambria Math" w:hAnsi="Cambria Math"/>
                      </w:rPr>
                      <m:t>2-2k</m:t>
                    </w:del>
                  </m:r>
                </m:sup>
              </m:sSubSup>
            </m:num>
            <m:den>
              <m:r>
                <w:del w:id="244" w:author="Naor Movshovitz" w:date="2016-08-12T11:03:00Z">
                  <w:rPr>
                    <w:rFonts w:ascii="Cambria Math" w:hAnsi="Cambria Math"/>
                  </w:rPr>
                  <m:t>M(2-2k)</m:t>
                </w:del>
              </m:r>
            </m:den>
          </m:f>
          <m:nary>
            <m:naryPr>
              <m:limLoc m:val="undOvr"/>
              <m:ctrlPr>
                <w:del w:id="245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246" w:author="Naor Movshovitz" w:date="2016-08-12T11:03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247" w:author="Naor Movshovitz" w:date="2016-08-12T11:03:00Z">
                  <w:rPr>
                    <w:rFonts w:ascii="Cambria Math" w:hAnsi="Cambria Math"/>
                  </w:rPr>
                  <m:t>1</m:t>
                </w:del>
              </m:r>
            </m:sup>
            <m:e>
              <m:r>
                <w:del w:id="248" w:author="Naor Movshovitz" w:date="2016-08-12T11:03:00Z">
                  <w:rPr>
                    <w:rFonts w:ascii="Cambria Math" w:hAnsi="Cambria Math"/>
                  </w:rPr>
                  <m:t>dμ</m:t>
                </w:del>
              </m:r>
            </m:e>
          </m:nary>
          <m:sSub>
            <m:sSubPr>
              <m:ctrlPr>
                <w:del w:id="24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250" w:author="Naor Movshovitz" w:date="2016-08-12T11:03:00Z">
                  <w:rPr>
                    <w:rFonts w:ascii="Cambria Math" w:hAnsi="Cambria Math"/>
                  </w:rPr>
                  <m:t>P</m:t>
                </w:del>
              </m:r>
            </m:e>
            <m:sub>
              <m:r>
                <w:del w:id="251" w:author="Naor Movshovitz" w:date="2016-08-12T11:03:00Z">
                  <w:rPr>
                    <w:rFonts w:ascii="Cambria Math" w:hAnsi="Cambria Math"/>
                  </w:rPr>
                  <m:t>2k</m:t>
                </w:del>
              </m:r>
            </m:sub>
          </m:sSub>
          <m:d>
            <m:dPr>
              <m:ctrlPr>
                <w:del w:id="25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dPr>
            <m:e>
              <m:r>
                <w:del w:id="253" w:author="Naor Movshovitz" w:date="2016-08-12T11:03:00Z">
                  <w:rPr>
                    <w:rFonts w:ascii="Cambria Math" w:hAnsi="Cambria Math"/>
                  </w:rPr>
                  <m:t>μ</m:t>
                </w:del>
              </m:r>
            </m:e>
          </m:d>
          <m:r>
            <w:del w:id="254" w:author="Naor Movshovitz" w:date="2016-08-12T11:03:00Z">
              <w:rPr>
                <w:rFonts w:ascii="Cambria Math" w:hAnsi="Cambria Math"/>
              </w:rPr>
              <m:t xml:space="preserve"> </m:t>
            </w:del>
          </m:r>
          <m:sSup>
            <m:sSupPr>
              <m:ctrlPr>
                <w:del w:id="255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sSub>
                <m:sSubPr>
                  <m:ctrlPr>
                    <w:del w:id="25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57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b>
                  <m:r>
                    <w:del w:id="258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d>
                <m:dPr>
                  <m:ctrlPr>
                    <w:del w:id="25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260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  <m:sup>
              <m:r>
                <w:del w:id="261" w:author="Naor Movshovitz" w:date="2016-08-12T11:03:00Z">
                  <w:rPr>
                    <w:rFonts w:ascii="Cambria Math" w:hAnsi="Cambria Math"/>
                  </w:rPr>
                  <m:t>2-2k</m:t>
                </w:del>
              </m:r>
            </m:sup>
          </m:sSup>
          <m:r>
            <w:del w:id="262" w:author="Naor Movshovitz" w:date="2016-08-12T11:03:00Z">
              <w:rPr>
                <w:rFonts w:ascii="Cambria Math" w:hAnsi="Cambria Math"/>
              </w:rPr>
              <m:t xml:space="preserve"> = -</m:t>
            </w:del>
          </m:r>
          <m:f>
            <m:fPr>
              <m:ctrlPr>
                <w:del w:id="26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264" w:author="Naor Movshovitz" w:date="2016-08-12T11:03:00Z">
                  <w:rPr>
                    <w:rFonts w:ascii="Cambria Math" w:hAnsi="Cambria Math"/>
                  </w:rPr>
                  <m:t>3</m:t>
                </w:del>
              </m:r>
            </m:num>
            <m:den>
              <m:r>
                <w:del w:id="265" w:author="Naor Movshovitz" w:date="2016-08-12T11:03:00Z">
                  <w:rPr>
                    <w:rFonts w:ascii="Cambria Math" w:hAnsi="Cambria Math"/>
                  </w:rPr>
                  <m:t>(2-2k)</m:t>
                </w:del>
              </m:r>
            </m:den>
          </m:f>
          <m:f>
            <m:fPr>
              <m:ctrlPr>
                <w:del w:id="26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267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26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69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270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nary>
                <m:naryPr>
                  <m:limLoc m:val="undOvr"/>
                  <m:ctrlPr>
                    <w:del w:id="27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272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273" w:author="Naor Movshovitz" w:date="2016-08-12T11:03:00Z">
                      <w:rPr>
                        <w:rFonts w:ascii="Cambria Math" w:hAnsi="Cambria Math"/>
                      </w:rPr>
                      <m:t>1</m:t>
                    </w:del>
                  </m:r>
                </m:sup>
                <m:e>
                  <m:r>
                    <w:del w:id="274" w:author="Naor Movshovitz" w:date="2016-08-12T11:03:00Z">
                      <w:rPr>
                        <w:rFonts w:ascii="Cambria Math" w:hAnsi="Cambria Math"/>
                      </w:rPr>
                      <m:t>dμ</m:t>
                    </w:del>
                  </m:r>
                </m:e>
              </m:nary>
              <m:sSub>
                <m:sSubPr>
                  <m:ctrlPr>
                    <w:del w:id="275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276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277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27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279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  <m:r>
                <w:del w:id="280" w:author="Naor Movshovitz" w:date="2016-08-12T11:03:00Z">
                  <w:rPr>
                    <w:rFonts w:ascii="Cambria Math" w:hAnsi="Cambria Math"/>
                  </w:rPr>
                  <m:t xml:space="preserve"> </m:t>
                </w:del>
              </m:r>
              <m:sSup>
                <m:sSupPr>
                  <m:ctrlPr>
                    <w:del w:id="28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sSub>
                    <m:sSubPr>
                      <m:ctrlPr>
                        <w:del w:id="282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283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b>
                      <m:r>
                        <w:del w:id="284" w:author="Naor Movshovitz" w:date="2016-08-12T11:03:00Z">
                          <w:rPr>
                            <w:rFonts w:ascii="Cambria Math" w:hAnsi="Cambria Math"/>
                          </w:rPr>
                          <m:t>i-1</m:t>
                        </w:del>
                      </m:r>
                    </m:sub>
                  </m:sSub>
                  <m:d>
                    <m:dPr>
                      <m:ctrlPr>
                        <w:del w:id="285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286" w:author="Naor Movshovitz" w:date="2016-08-12T11:03:00Z">
                          <w:rPr>
                            <w:rFonts w:ascii="Cambria Math" w:hAnsi="Cambria Math"/>
                          </w:rPr>
                          <m:t>μ</m:t>
                        </w:del>
                      </m:r>
                    </m:e>
                  </m:d>
                </m:e>
                <m:sup>
                  <m:r>
                    <w:del w:id="287" w:author="Naor Movshovitz" w:date="2016-08-12T11:03:00Z">
                      <w:rPr>
                        <w:rFonts w:ascii="Cambria Math" w:hAnsi="Cambria Math"/>
                      </w:rPr>
                      <m:t>2-2k</m:t>
                    </w:del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del w:id="28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289" w:author="Naor Movshovitz" w:date="2016-08-12T11:03:00Z">
                      <w:rPr>
                        <w:rFonts w:ascii="Cambria Math" w:hAnsi="Cambria Math"/>
                      </w:rPr>
                      <m:t>j=0</m:t>
                    </w:del>
                  </m:r>
                </m:sub>
                <m:sup>
                  <m:r>
                    <w:del w:id="290" w:author="Naor Movshovitz" w:date="2016-08-12T11:03:00Z">
                      <w:rPr>
                        <w:rFonts w:ascii="Cambria Math" w:hAnsi="Cambria Math"/>
                      </w:rPr>
                      <m:t>N-1</m:t>
                    </w:del>
                  </m:r>
                </m:sup>
                <m:e>
                  <m:r>
                    <w:del w:id="291" w:author="Naor Movshovitz" w:date="2016-08-12T11:03:00Z">
                      <w:rPr>
                        <w:rFonts w:ascii="Cambria Math" w:hAnsi="Cambria Math"/>
                      </w:rPr>
                      <m:t>δ</m:t>
                    </w:del>
                  </m:r>
                  <m:sSub>
                    <m:sSubPr>
                      <m:ctrlPr>
                        <w:del w:id="292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293" w:author="Naor Movshovitz" w:date="2016-08-12T11:03:00Z">
                          <w:rPr>
                            <w:rFonts w:ascii="Cambria Math" w:hAnsi="Cambria Math"/>
                          </w:rPr>
                          <m:t>ρ</m:t>
                        </w:del>
                      </m:r>
                    </m:e>
                    <m:sub>
                      <m:r>
                        <w:del w:id="294" w:author="Naor Movshovitz" w:date="2016-08-12T11:03:00Z">
                          <w:rPr>
                            <w:rFonts w:ascii="Cambria Math" w:hAnsi="Cambria Math"/>
                          </w:rPr>
                          <m:t>j</m:t>
                        </w:del>
                      </m:r>
                    </m:sub>
                  </m:sSub>
                  <m:nary>
                    <m:naryPr>
                      <m:limLoc m:val="undOvr"/>
                      <m:ctrlPr>
                        <w:del w:id="295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296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  <m:sup>
                      <m:r>
                        <w:del w:id="297" w:author="Naor Movshovitz" w:date="2016-08-12T11:03:00Z">
                          <w:rPr>
                            <w:rFonts w:ascii="Cambria Math" w:hAnsi="Cambria Math"/>
                          </w:rPr>
                          <m:t>1</m:t>
                        </w:del>
                      </m:r>
                    </m:sup>
                    <m:e>
                      <m:r>
                        <w:del w:id="298" w:author="Naor Movshovitz" w:date="2016-08-12T11:03:00Z">
                          <w:rPr>
                            <w:rFonts w:ascii="Cambria Math" w:hAnsi="Cambria Math"/>
                          </w:rPr>
                          <m:t>dμ</m:t>
                        </w:del>
                      </m:r>
                    </m:e>
                  </m:nary>
                  <m:sSup>
                    <m:sSupPr>
                      <m:ctrlPr>
                        <w:del w:id="299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sSub>
                        <m:sSubPr>
                          <m:ctrlPr>
                            <w:del w:id="300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301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b>
                          <m:r>
                            <w:del w:id="302" w:author="Naor Movshovitz" w:date="2016-08-12T11:03:00Z">
                              <w:rPr>
                                <w:rFonts w:ascii="Cambria Math" w:hAnsi="Cambria Math"/>
                              </w:rPr>
                              <m:t>j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303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304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</m:e>
                    <m:sup>
                      <m:r>
                        <w:del w:id="305" w:author="Naor Movshovitz" w:date="2016-08-12T11:03:00Z">
                          <w:rPr>
                            <w:rFonts w:ascii="Cambria Math" w:hAnsi="Cambria Math"/>
                          </w:rPr>
                          <m:t>3</m:t>
                        </w:del>
                      </m:r>
                    </m:sup>
                  </m:sSup>
                </m:e>
              </m:nary>
            </m:den>
          </m:f>
          <m:r>
            <w:del w:id="306" w:author="Naor Movshovitz" w:date="2016-08-12T11:03:00Z">
              <w:rPr>
                <w:rFonts w:ascii="Cambria Math" w:hAnsi="Cambria Math"/>
              </w:rPr>
              <m:t xml:space="preserve">  </m:t>
            </w:del>
          </m:r>
        </m:oMath>
      </m:oMathPara>
    </w:p>
    <w:p w14:paraId="18F091A3" w14:textId="2AD4CDF1" w:rsidR="003217D8" w:rsidDel="00A41DFC" w:rsidRDefault="003217D8" w:rsidP="003217D8">
      <w:pPr>
        <w:rPr>
          <w:del w:id="307" w:author="Naor Movshovitz" w:date="2016-08-12T11:03:00Z"/>
        </w:rPr>
      </w:pPr>
    </w:p>
    <w:p w14:paraId="600FE032" w14:textId="1AC1F126" w:rsidR="003217D8" w:rsidDel="00A41DFC" w:rsidRDefault="003217D8" w:rsidP="003217D8">
      <w:pPr>
        <w:rPr>
          <w:del w:id="308" w:author="Naor Movshovitz" w:date="2016-08-12T11:03:00Z"/>
        </w:rPr>
      </w:pPr>
      <w:del w:id="309" w:author="Naor Movshovitz" w:date="2016-08-12T11:03:00Z">
        <w:r w:rsidDel="00A41DFC">
          <w:delText xml:space="preserve">for </w:delText>
        </w:r>
        <m:oMath>
          <m:r>
            <w:rPr>
              <w:rFonts w:ascii="Cambria Math" w:hAnsi="Cambria Math"/>
            </w:rPr>
            <m:t>k&gt;1</m:t>
          </m:r>
        </m:oMath>
        <w:r w:rsidDel="00A41DFC">
          <w:delText>, and</w:delText>
        </w:r>
      </w:del>
    </w:p>
    <w:p w14:paraId="5C18D107" w14:textId="1D4D0E88" w:rsidR="003217D8" w:rsidDel="00A41DFC" w:rsidRDefault="003217D8" w:rsidP="003217D8">
      <w:pPr>
        <w:rPr>
          <w:del w:id="310" w:author="Naor Movshovitz" w:date="2016-08-12T11:03:00Z"/>
        </w:rPr>
      </w:pPr>
    </w:p>
    <w:p w14:paraId="3F17E4D7" w14:textId="0087F264" w:rsidR="003217D8" w:rsidDel="00A41DFC" w:rsidRDefault="00706DC8" w:rsidP="003217D8">
      <w:pPr>
        <w:rPr>
          <w:del w:id="311" w:author="Naor Movshovitz" w:date="2016-08-12T11:03:00Z"/>
        </w:rPr>
      </w:pPr>
      <m:oMathPara>
        <m:oMath>
          <m:sSub>
            <m:sSubPr>
              <m:ctrlPr>
                <w:del w:id="31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313" w:author="Naor Movshovitz" w:date="2016-08-12T11:03:00Z">
                  <w:rPr>
                    <w:rFonts w:ascii="Cambria Math" w:hAnsi="Cambria Math"/>
                  </w:rPr>
                  <m:t>J'</m:t>
                </w:del>
              </m:r>
            </m:e>
            <m:sub>
              <m:r>
                <w:del w:id="314" w:author="Naor Movshovitz" w:date="2016-08-12T11:03:00Z">
                  <w:rPr>
                    <w:rFonts w:ascii="Cambria Math" w:hAnsi="Cambria Math"/>
                  </w:rPr>
                  <m:t>i-1,  2</m:t>
                </w:del>
              </m:r>
            </m:sub>
          </m:sSub>
          <m:r>
            <w:del w:id="315" w:author="Naor Movshovitz" w:date="2016-08-12T11:03:00Z">
              <w:rPr>
                <w:rFonts w:ascii="Cambria Math" w:hAnsi="Cambria Math"/>
              </w:rPr>
              <m:t>= -</m:t>
            </w:del>
          </m:r>
          <m:f>
            <m:fPr>
              <m:ctrlPr>
                <w:del w:id="31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317" w:author="Naor Movshovitz" w:date="2016-08-12T11:03:00Z">
                  <w:rPr>
                    <w:rFonts w:ascii="Cambria Math" w:hAnsi="Cambria Math"/>
                  </w:rPr>
                  <m:t>4π</m:t>
                </w:del>
              </m:r>
              <m:sSubSup>
                <m:sSubSupPr>
                  <m:ctrlPr>
                    <w:del w:id="31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319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320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321" w:author="Naor Movshovitz" w:date="2016-08-12T11:03:00Z">
                      <w:rPr>
                        <w:rFonts w:ascii="Cambria Math" w:hAnsi="Cambria Math"/>
                      </w:rPr>
                      <m:t>3</m:t>
                    </w:del>
                  </m:r>
                </m:sup>
              </m:sSubSup>
              <m:r>
                <w:del w:id="322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32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324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325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326" w:author="Naor Movshovitz" w:date="2016-08-12T11:03:00Z">
                  <w:rPr>
                    <w:rFonts w:ascii="Cambria Math" w:hAnsi="Cambria Math"/>
                  </w:rPr>
                  <m:t>M</m:t>
                </w:del>
              </m:r>
            </m:den>
          </m:f>
          <m:nary>
            <m:naryPr>
              <m:limLoc m:val="undOvr"/>
              <m:ctrlPr>
                <w:del w:id="32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328" w:author="Naor Movshovitz" w:date="2016-08-12T11:03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329" w:author="Naor Movshovitz" w:date="2016-08-12T11:03:00Z">
                  <w:rPr>
                    <w:rFonts w:ascii="Cambria Math" w:hAnsi="Cambria Math"/>
                  </w:rPr>
                  <m:t>1</m:t>
                </w:del>
              </m:r>
            </m:sup>
            <m:e>
              <m:r>
                <w:del w:id="330" w:author="Naor Movshovitz" w:date="2016-08-12T11:03:00Z">
                  <w:rPr>
                    <w:rFonts w:ascii="Cambria Math" w:hAnsi="Cambria Math"/>
                  </w:rPr>
                  <m:t>dμ</m:t>
                </w:del>
              </m:r>
            </m:e>
          </m:nary>
          <m:sSub>
            <m:sSubPr>
              <m:ctrlPr>
                <w:del w:id="331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332" w:author="Naor Movshovitz" w:date="2016-08-12T11:03:00Z">
                  <w:rPr>
                    <w:rFonts w:ascii="Cambria Math" w:hAnsi="Cambria Math"/>
                  </w:rPr>
                  <m:t>P</m:t>
                </w:del>
              </m:r>
            </m:e>
            <m:sub>
              <m:r>
                <w:del w:id="333" w:author="Naor Movshovitz" w:date="2016-08-12T11:03:00Z">
                  <w:rPr>
                    <w:rFonts w:ascii="Cambria Math" w:hAnsi="Cambria Math"/>
                  </w:rPr>
                  <m:t>2k</m:t>
                </w:del>
              </m:r>
            </m:sub>
          </m:sSub>
          <m:d>
            <m:dPr>
              <m:ctrlPr>
                <w:del w:id="33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dPr>
            <m:e>
              <m:r>
                <w:del w:id="335" w:author="Naor Movshovitz" w:date="2016-08-12T11:03:00Z">
                  <w:rPr>
                    <w:rFonts w:ascii="Cambria Math" w:hAnsi="Cambria Math"/>
                  </w:rPr>
                  <m:t>μ</m:t>
                </w:del>
              </m:r>
            </m:e>
          </m:d>
          <m:r>
            <w:del w:id="336" w:author="Naor Movshovitz" w:date="2016-08-12T11:03:00Z">
              <w:rPr>
                <w:rFonts w:ascii="Cambria Math" w:hAnsi="Cambria Math"/>
              </w:rPr>
              <m:t xml:space="preserve"> </m:t>
            </w:del>
          </m:r>
          <m:func>
            <m:funcPr>
              <m:ctrlPr>
                <w:del w:id="33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uncPr>
            <m:fName>
              <m:r>
                <w:del w:id="338" w:author="Naor Movshovitz" w:date="2016-08-12T11:03:00Z">
                  <m:rPr>
                    <m:sty m:val="p"/>
                  </m:rPr>
                  <w:rPr>
                    <w:rFonts w:ascii="Cambria Math" w:hAnsi="Cambria Math"/>
                  </w:rPr>
                  <m:t>ln</m:t>
                </w:del>
              </m:r>
            </m:fName>
            <m:e>
              <m:r>
                <w:del w:id="339" w:author="Naor Movshovitz" w:date="2016-08-12T11:03:00Z">
                  <w:rPr>
                    <w:rFonts w:ascii="Cambria Math" w:hAnsi="Cambria Math"/>
                  </w:rPr>
                  <m:t>[</m:t>
                </w:del>
              </m:r>
              <m:sSub>
                <m:sSubPr>
                  <m:ctrlPr>
                    <w:del w:id="34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341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b>
                  <m:r>
                    <w:del w:id="342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d>
                <m:dPr>
                  <m:ctrlPr>
                    <w:del w:id="34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344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  <m:r>
                <w:del w:id="345" w:author="Naor Movshovitz" w:date="2016-08-12T11:03:00Z">
                  <w:rPr>
                    <w:rFonts w:ascii="Cambria Math" w:hAnsi="Cambria Math"/>
                  </w:rPr>
                  <m:t>]</m:t>
                </w:del>
              </m:r>
            </m:e>
          </m:func>
          <m:r>
            <w:del w:id="346" w:author="Naor Movshovitz" w:date="2016-08-12T11:03:00Z">
              <w:rPr>
                <w:rFonts w:ascii="Cambria Math" w:hAnsi="Cambria Math"/>
              </w:rPr>
              <m:t>= -3</m:t>
            </w:del>
          </m:r>
          <m:f>
            <m:fPr>
              <m:ctrlPr>
                <w:del w:id="34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348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34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350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351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nary>
                <m:naryPr>
                  <m:limLoc m:val="undOvr"/>
                  <m:ctrlPr>
                    <w:del w:id="35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353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354" w:author="Naor Movshovitz" w:date="2016-08-12T11:03:00Z">
                      <w:rPr>
                        <w:rFonts w:ascii="Cambria Math" w:hAnsi="Cambria Math"/>
                      </w:rPr>
                      <m:t>1</m:t>
                    </w:del>
                  </m:r>
                </m:sup>
                <m:e>
                  <m:r>
                    <w:del w:id="355" w:author="Naor Movshovitz" w:date="2016-08-12T11:03:00Z">
                      <w:rPr>
                        <w:rFonts w:ascii="Cambria Math" w:hAnsi="Cambria Math"/>
                      </w:rPr>
                      <m:t>dμ</m:t>
                    </w:del>
                  </m:r>
                </m:e>
              </m:nary>
              <m:sSub>
                <m:sSubPr>
                  <m:ctrlPr>
                    <w:del w:id="35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357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358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35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360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  <m:r>
                <w:del w:id="361" w:author="Naor Movshovitz" w:date="2016-08-12T11:03:00Z">
                  <w:rPr>
                    <w:rFonts w:ascii="Cambria Math" w:hAnsi="Cambria Math"/>
                  </w:rPr>
                  <m:t xml:space="preserve"> </m:t>
                </w:del>
              </m:r>
              <m:func>
                <m:funcPr>
                  <m:ctrlPr>
                    <w:del w:id="36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funcPr>
                <m:fName>
                  <m:r>
                    <w:del w:id="363" w:author="Naor Movshovitz" w:date="2016-08-12T11:03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w:del>
                  </m:r>
                </m:fName>
                <m:e>
                  <m:r>
                    <w:del w:id="364" w:author="Naor Movshovitz" w:date="2016-08-12T11:03:00Z">
                      <w:rPr>
                        <w:rFonts w:ascii="Cambria Math" w:hAnsi="Cambria Math"/>
                      </w:rPr>
                      <m:t>[</m:t>
                    </w:del>
                  </m:r>
                  <m:sSub>
                    <m:sSubPr>
                      <m:ctrlPr>
                        <w:del w:id="365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366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b>
                      <m:r>
                        <w:del w:id="367" w:author="Naor Movshovitz" w:date="2016-08-12T11:03:00Z">
                          <w:rPr>
                            <w:rFonts w:ascii="Cambria Math" w:hAnsi="Cambria Math"/>
                          </w:rPr>
                          <m:t>i-1</m:t>
                        </w:del>
                      </m:r>
                    </m:sub>
                  </m:sSub>
                  <m:d>
                    <m:dPr>
                      <m:ctrlPr>
                        <w:del w:id="368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369" w:author="Naor Movshovitz" w:date="2016-08-12T11:03:00Z">
                          <w:rPr>
                            <w:rFonts w:ascii="Cambria Math" w:hAnsi="Cambria Math"/>
                          </w:rPr>
                          <m:t>μ</m:t>
                        </w:del>
                      </m:r>
                    </m:e>
                  </m:d>
                  <m:r>
                    <w:del w:id="370" w:author="Naor Movshovitz" w:date="2016-08-12T11:03:00Z">
                      <w:rPr>
                        <w:rFonts w:ascii="Cambria Math" w:hAnsi="Cambria Math"/>
                      </w:rPr>
                      <m:t>]</m:t>
                    </w:del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del w:id="37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372" w:author="Naor Movshovitz" w:date="2016-08-12T11:03:00Z">
                      <w:rPr>
                        <w:rFonts w:ascii="Cambria Math" w:hAnsi="Cambria Math"/>
                      </w:rPr>
                      <m:t>j=0</m:t>
                    </w:del>
                  </m:r>
                </m:sub>
                <m:sup>
                  <m:r>
                    <w:del w:id="373" w:author="Naor Movshovitz" w:date="2016-08-12T11:03:00Z">
                      <w:rPr>
                        <w:rFonts w:ascii="Cambria Math" w:hAnsi="Cambria Math"/>
                      </w:rPr>
                      <m:t>N-1</m:t>
                    </w:del>
                  </m:r>
                </m:sup>
                <m:e>
                  <m:r>
                    <w:del w:id="374" w:author="Naor Movshovitz" w:date="2016-08-12T11:03:00Z">
                      <w:rPr>
                        <w:rFonts w:ascii="Cambria Math" w:hAnsi="Cambria Math"/>
                      </w:rPr>
                      <m:t>δ</m:t>
                    </w:del>
                  </m:r>
                  <m:sSub>
                    <m:sSubPr>
                      <m:ctrlPr>
                        <w:del w:id="375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376" w:author="Naor Movshovitz" w:date="2016-08-12T11:03:00Z">
                          <w:rPr>
                            <w:rFonts w:ascii="Cambria Math" w:hAnsi="Cambria Math"/>
                          </w:rPr>
                          <m:t>ρ</m:t>
                        </w:del>
                      </m:r>
                    </m:e>
                    <m:sub>
                      <m:r>
                        <w:del w:id="377" w:author="Naor Movshovitz" w:date="2016-08-12T11:03:00Z">
                          <w:rPr>
                            <w:rFonts w:ascii="Cambria Math" w:hAnsi="Cambria Math"/>
                          </w:rPr>
                          <m:t>j</m:t>
                        </w:del>
                      </m:r>
                    </m:sub>
                  </m:sSub>
                  <m:nary>
                    <m:naryPr>
                      <m:limLoc m:val="undOvr"/>
                      <m:ctrlPr>
                        <w:del w:id="378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379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  <m:sup>
                      <m:r>
                        <w:del w:id="380" w:author="Naor Movshovitz" w:date="2016-08-12T11:03:00Z">
                          <w:rPr>
                            <w:rFonts w:ascii="Cambria Math" w:hAnsi="Cambria Math"/>
                          </w:rPr>
                          <m:t>1</m:t>
                        </w:del>
                      </m:r>
                    </m:sup>
                    <m:e>
                      <m:r>
                        <w:del w:id="381" w:author="Naor Movshovitz" w:date="2016-08-12T11:03:00Z">
                          <w:rPr>
                            <w:rFonts w:ascii="Cambria Math" w:hAnsi="Cambria Math"/>
                          </w:rPr>
                          <m:t>dμ</m:t>
                        </w:del>
                      </m:r>
                    </m:e>
                  </m:nary>
                  <m:sSup>
                    <m:sSupPr>
                      <m:ctrlPr>
                        <w:del w:id="382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sSub>
                        <m:sSubPr>
                          <m:ctrlPr>
                            <w:del w:id="383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384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b>
                          <m:r>
                            <w:del w:id="385" w:author="Naor Movshovitz" w:date="2016-08-12T11:03:00Z">
                              <w:rPr>
                                <w:rFonts w:ascii="Cambria Math" w:hAnsi="Cambria Math"/>
                              </w:rPr>
                              <m:t>j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386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387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</m:e>
                    <m:sup>
                      <m:r>
                        <w:del w:id="388" w:author="Naor Movshovitz" w:date="2016-08-12T11:03:00Z">
                          <w:rPr>
                            <w:rFonts w:ascii="Cambria Math" w:hAnsi="Cambria Math"/>
                          </w:rPr>
                          <m:t>3</m:t>
                        </w:del>
                      </m:r>
                    </m:sup>
                  </m:sSup>
                </m:e>
              </m:nary>
            </m:den>
          </m:f>
          <m:r>
            <w:del w:id="389" w:author="Naor Movshovitz" w:date="2016-08-12T11:03:00Z">
              <w:rPr>
                <w:rFonts w:ascii="Cambria Math" w:hAnsi="Cambria Math"/>
              </w:rPr>
              <m:t xml:space="preserve">     </m:t>
            </w:del>
          </m:r>
        </m:oMath>
      </m:oMathPara>
    </w:p>
    <w:p w14:paraId="12B2EA25" w14:textId="48B8FE7F" w:rsidR="003217D8" w:rsidDel="00A41DFC" w:rsidRDefault="003217D8" w:rsidP="003217D8">
      <w:pPr>
        <w:rPr>
          <w:del w:id="390" w:author="Naor Movshovitz" w:date="2016-08-12T11:03:00Z"/>
        </w:rPr>
      </w:pPr>
      <w:del w:id="391" w:author="Naor Movshovitz" w:date="2016-08-12T11:03:00Z">
        <w:r w:rsidDel="00A41DFC">
          <w:delText xml:space="preserve">for </w:delText>
        </w:r>
        <m:oMath>
          <m:r>
            <w:rPr>
              <w:rFonts w:ascii="Cambria Math" w:hAnsi="Cambria Math"/>
            </w:rPr>
            <m:t>k=1,</m:t>
          </m:r>
        </m:oMath>
        <w:r w:rsidDel="00A41DFC">
          <w:delText xml:space="preserve"> </w:delText>
        </w:r>
      </w:del>
    </w:p>
    <w:p w14:paraId="74CD3F57" w14:textId="7554763F" w:rsidR="003217D8" w:rsidRPr="00484AF8" w:rsidDel="00A41DFC" w:rsidRDefault="00706DC8" w:rsidP="003217D8">
      <w:pPr>
        <w:rPr>
          <w:del w:id="392" w:author="Naor Movshovitz" w:date="2016-08-12T11:03:00Z"/>
        </w:rPr>
      </w:pPr>
      <m:oMathPara>
        <m:oMath>
          <m:sSub>
            <m:sSubPr>
              <m:ctrlPr>
                <w:del w:id="39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394" w:author="Naor Movshovitz" w:date="2016-08-12T11:03:00Z">
                  <w:rPr>
                    <w:rFonts w:ascii="Cambria Math" w:hAnsi="Cambria Math"/>
                  </w:rPr>
                  <m:t>J'</m:t>
                </w:del>
              </m:r>
            </m:e>
            <m:sub>
              <m:r>
                <w:del w:id="395" w:author="Naor Movshovitz" w:date="2016-08-12T11:03:00Z">
                  <w:rPr>
                    <w:rFonts w:ascii="Cambria Math" w:hAnsi="Cambria Math"/>
                  </w:rPr>
                  <m:t>i-1,  0</m:t>
                </w:del>
              </m:r>
            </m:sub>
          </m:sSub>
          <m:r>
            <w:del w:id="396" w:author="Naor Movshovitz" w:date="2016-08-12T11:03:00Z">
              <w:rPr>
                <w:rFonts w:ascii="Cambria Math" w:hAnsi="Cambria Math"/>
              </w:rPr>
              <m:t xml:space="preserve">=- </m:t>
            </w:del>
          </m:r>
          <m:f>
            <m:fPr>
              <m:ctrlPr>
                <w:del w:id="39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398" w:author="Naor Movshovitz" w:date="2016-08-12T11:03:00Z">
                  <w:rPr>
                    <w:rFonts w:ascii="Cambria Math" w:hAnsi="Cambria Math"/>
                  </w:rPr>
                  <m:t>2π</m:t>
                </w:del>
              </m:r>
              <m:sSubSup>
                <m:sSubSupPr>
                  <m:ctrlPr>
                    <w:del w:id="39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400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401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402" w:author="Naor Movshovitz" w:date="2016-08-12T11:03:00Z">
                      <w:rPr>
                        <w:rFonts w:ascii="Cambria Math" w:hAnsi="Cambria Math"/>
                      </w:rPr>
                      <m:t>3</m:t>
                    </w:del>
                  </m:r>
                </m:sup>
              </m:sSubSup>
              <m:r>
                <w:del w:id="403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404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405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406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407" w:author="Naor Movshovitz" w:date="2016-08-12T11:03:00Z">
                  <w:rPr>
                    <w:rFonts w:ascii="Cambria Math" w:hAnsi="Cambria Math"/>
                  </w:rPr>
                  <m:t>M</m:t>
                </w:del>
              </m:r>
            </m:den>
          </m:f>
          <m:nary>
            <m:naryPr>
              <m:limLoc m:val="undOvr"/>
              <m:ctrlPr>
                <w:del w:id="408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409" w:author="Naor Movshovitz" w:date="2016-08-12T11:03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410" w:author="Naor Movshovitz" w:date="2016-08-12T11:03:00Z">
                  <w:rPr>
                    <w:rFonts w:ascii="Cambria Math" w:hAnsi="Cambria Math"/>
                  </w:rPr>
                  <m:t>1</m:t>
                </w:del>
              </m:r>
            </m:sup>
            <m:e>
              <m:r>
                <w:del w:id="411" w:author="Naor Movshovitz" w:date="2016-08-12T11:03:00Z">
                  <w:rPr>
                    <w:rFonts w:ascii="Cambria Math" w:hAnsi="Cambria Math"/>
                  </w:rPr>
                  <m:t>dμ</m:t>
                </w:del>
              </m:r>
            </m:e>
          </m:nary>
          <m:sSup>
            <m:sSupPr>
              <m:ctrlPr>
                <w:del w:id="41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sSub>
                <m:sSubPr>
                  <m:ctrlPr>
                    <w:del w:id="41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414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b>
                  <m:r>
                    <w:del w:id="415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d>
                <m:dPr>
                  <m:ctrlPr>
                    <w:del w:id="41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417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  <m:sup>
              <m:r>
                <w:del w:id="418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419" w:author="Naor Movshovitz" w:date="2016-08-12T11:03:00Z">
              <w:rPr>
                <w:rFonts w:ascii="Cambria Math" w:hAnsi="Cambria Math"/>
              </w:rPr>
              <m:t xml:space="preserve"> =-</m:t>
            </w:del>
          </m:r>
          <m:f>
            <m:fPr>
              <m:ctrlPr>
                <w:del w:id="420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421" w:author="Naor Movshovitz" w:date="2016-08-12T11:03:00Z">
                  <w:rPr>
                    <w:rFonts w:ascii="Cambria Math" w:hAnsi="Cambria Math"/>
                  </w:rPr>
                  <m:t>3</m:t>
                </w:del>
              </m:r>
            </m:num>
            <m:den>
              <m:r>
                <w:del w:id="422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</m:den>
          </m:f>
          <m:r>
            <w:del w:id="423" w:author="Naor Movshovitz" w:date="2016-08-12T11:03:00Z">
              <w:rPr>
                <w:rFonts w:ascii="Cambria Math" w:hAnsi="Cambria Math"/>
              </w:rPr>
              <m:t xml:space="preserve"> </m:t>
            </w:del>
          </m:r>
          <m:f>
            <m:fPr>
              <m:ctrlPr>
                <w:del w:id="42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425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42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427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428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  <m:nary>
                <m:naryPr>
                  <m:limLoc m:val="undOvr"/>
                  <m:ctrlPr>
                    <w:del w:id="42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430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431" w:author="Naor Movshovitz" w:date="2016-08-12T11:03:00Z">
                      <w:rPr>
                        <w:rFonts w:ascii="Cambria Math" w:hAnsi="Cambria Math"/>
                      </w:rPr>
                      <m:t>1</m:t>
                    </w:del>
                  </m:r>
                </m:sup>
                <m:e>
                  <m:r>
                    <w:del w:id="432" w:author="Naor Movshovitz" w:date="2016-08-12T11:03:00Z">
                      <w:rPr>
                        <w:rFonts w:ascii="Cambria Math" w:hAnsi="Cambria Math"/>
                      </w:rPr>
                      <m:t>dμ</m:t>
                    </w:del>
                  </m:r>
                </m:e>
              </m:nary>
              <m:sSup>
                <m:sSupPr>
                  <m:ctrlPr>
                    <w:del w:id="43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sSub>
                    <m:sSubPr>
                      <m:ctrlPr>
                        <w:del w:id="434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435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b>
                      <m:r>
                        <w:del w:id="436" w:author="Naor Movshovitz" w:date="2016-08-12T11:03:00Z">
                          <w:rPr>
                            <w:rFonts w:ascii="Cambria Math" w:hAnsi="Cambria Math"/>
                          </w:rPr>
                          <m:t>i-1</m:t>
                        </w:del>
                      </m:r>
                    </m:sub>
                  </m:sSub>
                  <m:d>
                    <m:dPr>
                      <m:ctrlPr>
                        <w:del w:id="437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438" w:author="Naor Movshovitz" w:date="2016-08-12T11:03:00Z">
                          <w:rPr>
                            <w:rFonts w:ascii="Cambria Math" w:hAnsi="Cambria Math"/>
                          </w:rPr>
                          <m:t>μ</m:t>
                        </w:del>
                      </m:r>
                    </m:e>
                  </m:d>
                </m:e>
                <m:sup>
                  <m:r>
                    <w:del w:id="439" w:author="Naor Movshovitz" w:date="2016-08-12T11:03:00Z">
                      <w:rPr>
                        <w:rFonts w:ascii="Cambria Math" w:hAnsi="Cambria Math"/>
                      </w:rPr>
                      <m:t>2</m:t>
                    </w:del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del w:id="44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441" w:author="Naor Movshovitz" w:date="2016-08-12T11:03:00Z">
                      <w:rPr>
                        <w:rFonts w:ascii="Cambria Math" w:hAnsi="Cambria Math"/>
                      </w:rPr>
                      <m:t>j=0</m:t>
                    </w:del>
                  </m:r>
                </m:sub>
                <m:sup>
                  <m:r>
                    <w:del w:id="442" w:author="Naor Movshovitz" w:date="2016-08-12T11:03:00Z">
                      <w:rPr>
                        <w:rFonts w:ascii="Cambria Math" w:hAnsi="Cambria Math"/>
                      </w:rPr>
                      <m:t>N-1</m:t>
                    </w:del>
                  </m:r>
                </m:sup>
                <m:e>
                  <m:r>
                    <w:del w:id="443" w:author="Naor Movshovitz" w:date="2016-08-12T11:03:00Z">
                      <w:rPr>
                        <w:rFonts w:ascii="Cambria Math" w:hAnsi="Cambria Math"/>
                      </w:rPr>
                      <m:t>δ</m:t>
                    </w:del>
                  </m:r>
                  <m:sSub>
                    <m:sSubPr>
                      <m:ctrlPr>
                        <w:del w:id="444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445" w:author="Naor Movshovitz" w:date="2016-08-12T11:03:00Z">
                          <w:rPr>
                            <w:rFonts w:ascii="Cambria Math" w:hAnsi="Cambria Math"/>
                          </w:rPr>
                          <m:t>ρ</m:t>
                        </w:del>
                      </m:r>
                    </m:e>
                    <m:sub>
                      <m:r>
                        <w:del w:id="446" w:author="Naor Movshovitz" w:date="2016-08-12T11:03:00Z">
                          <w:rPr>
                            <w:rFonts w:ascii="Cambria Math" w:hAnsi="Cambria Math"/>
                          </w:rPr>
                          <m:t>j</m:t>
                        </w:del>
                      </m:r>
                    </m:sub>
                  </m:sSub>
                  <m:nary>
                    <m:naryPr>
                      <m:limLoc m:val="undOvr"/>
                      <m:ctrlPr>
                        <w:del w:id="447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448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  <m:sup>
                      <m:r>
                        <w:del w:id="449" w:author="Naor Movshovitz" w:date="2016-08-12T11:03:00Z">
                          <w:rPr>
                            <w:rFonts w:ascii="Cambria Math" w:hAnsi="Cambria Math"/>
                          </w:rPr>
                          <m:t>1</m:t>
                        </w:del>
                      </m:r>
                    </m:sup>
                    <m:e>
                      <m:r>
                        <w:del w:id="450" w:author="Naor Movshovitz" w:date="2016-08-12T11:03:00Z">
                          <w:rPr>
                            <w:rFonts w:ascii="Cambria Math" w:hAnsi="Cambria Math"/>
                          </w:rPr>
                          <m:t>dμ</m:t>
                        </w:del>
                      </m:r>
                    </m:e>
                  </m:nary>
                  <m:sSup>
                    <m:sSupPr>
                      <m:ctrlPr>
                        <w:del w:id="451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sSub>
                        <m:sSubPr>
                          <m:ctrlPr>
                            <w:del w:id="452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453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b>
                          <m:r>
                            <w:del w:id="454" w:author="Naor Movshovitz" w:date="2016-08-12T11:03:00Z">
                              <w:rPr>
                                <w:rFonts w:ascii="Cambria Math" w:hAnsi="Cambria Math"/>
                              </w:rPr>
                              <m:t>j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455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456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</m:e>
                    <m:sup>
                      <m:r>
                        <w:del w:id="457" w:author="Naor Movshovitz" w:date="2016-08-12T11:03:00Z">
                          <w:rPr>
                            <w:rFonts w:ascii="Cambria Math" w:hAnsi="Cambria Math"/>
                          </w:rPr>
                          <m:t>3</m:t>
                        </w:del>
                      </m:r>
                    </m:sup>
                  </m:sSup>
                </m:e>
              </m:nary>
            </m:den>
          </m:f>
          <m:r>
            <w:del w:id="458" w:author="Naor Movshovitz" w:date="2016-08-12T11:03:00Z">
              <w:rPr>
                <w:rFonts w:ascii="Cambria Math" w:hAnsi="Cambria Math"/>
              </w:rPr>
              <m:t xml:space="preserve">  </m:t>
            </w:del>
          </m:r>
        </m:oMath>
      </m:oMathPara>
    </w:p>
    <w:p w14:paraId="0103EBC3" w14:textId="34EA2A87" w:rsidR="003217D8" w:rsidDel="00A41DFC" w:rsidRDefault="003217D8" w:rsidP="003217D8">
      <w:pPr>
        <w:rPr>
          <w:del w:id="459" w:author="Naor Movshovitz" w:date="2016-08-12T11:03:00Z"/>
        </w:rPr>
      </w:pPr>
      <w:del w:id="460" w:author="Naor Movshovitz" w:date="2016-08-12T11:03:00Z">
        <w:r w:rsidDel="00A41DFC">
          <w:delText xml:space="preserve">for </w:delText>
        </w:r>
        <m:oMath>
          <m:r>
            <w:rPr>
              <w:rFonts w:ascii="Cambria Math" w:hAnsi="Cambria Math"/>
            </w:rPr>
            <m:t>k=0,</m:t>
          </m:r>
        </m:oMath>
        <w:r w:rsidDel="00A41DFC">
          <w:delText xml:space="preserve"> </w:delText>
        </w:r>
      </w:del>
    </w:p>
    <w:p w14:paraId="0E7854C3" w14:textId="166E4055" w:rsidR="003217D8" w:rsidDel="00A41DFC" w:rsidRDefault="003217D8" w:rsidP="003217D8">
      <w:pPr>
        <w:rPr>
          <w:del w:id="461" w:author="Naor Movshovitz" w:date="2016-08-12T11:03:00Z"/>
        </w:rPr>
      </w:pPr>
      <w:del w:id="462" w:author="Naor Movshovitz" w:date="2016-08-12T11:03:00Z">
        <w:r w:rsidDel="00A41DFC">
          <w:delText>and</w:delText>
        </w:r>
      </w:del>
    </w:p>
    <w:p w14:paraId="395863CE" w14:textId="20B7869D" w:rsidR="003217D8" w:rsidDel="00A41DFC" w:rsidRDefault="00706DC8" w:rsidP="003217D8">
      <w:pPr>
        <w:rPr>
          <w:del w:id="463" w:author="Naor Movshovitz" w:date="2016-08-12T11:03:00Z"/>
        </w:rPr>
      </w:pPr>
      <m:oMathPara>
        <m:oMath>
          <m:sSub>
            <m:sSubPr>
              <m:ctrlPr>
                <w:del w:id="46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465" w:author="Naor Movshovitz" w:date="2016-08-12T11:03:00Z">
                  <w:rPr>
                    <w:rFonts w:ascii="Cambria Math" w:hAnsi="Cambria Math"/>
                  </w:rPr>
                  <m:t xml:space="preserve">G </m:t>
                </w:del>
              </m:r>
              <m:sSup>
                <m:sSupPr>
                  <m:ctrlPr>
                    <w:del w:id="46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467" w:author="Naor Movshovitz" w:date="2016-08-12T11:03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p>
                  <m:r>
                    <w:del w:id="468" w:author="Naor Movshovitz" w:date="2016-08-12T11:03:00Z">
                      <w:rPr>
                        <w:rFonts w:ascii="Cambria Math" w:hAnsi="Cambria Math"/>
                      </w:rPr>
                      <m:t>2</m:t>
                    </w:del>
                  </m:r>
                </m:sup>
              </m:sSup>
              <m:r>
                <w:del w:id="469" w:author="Naor Movshovitz" w:date="2016-08-12T11:03:00Z">
                  <w:rPr>
                    <w:rFonts w:ascii="Cambria Math" w:hAnsi="Cambria Math"/>
                  </w:rPr>
                  <m:t>D''</m:t>
                </w:del>
              </m:r>
            </m:e>
            <m:sub>
              <m:r>
                <w:del w:id="470" w:author="Naor Movshovitz" w:date="2016-08-12T11:03:00Z">
                  <w:rPr>
                    <w:rFonts w:ascii="Cambria Math" w:hAnsi="Cambria Math"/>
                  </w:rPr>
                  <m:t>i-1,  0</m:t>
                </w:del>
              </m:r>
            </m:sub>
          </m:sSub>
          <m:r>
            <w:del w:id="471" w:author="Naor Movshovitz" w:date="2016-08-12T11:03:00Z">
              <w:rPr>
                <w:rFonts w:ascii="Cambria Math" w:hAnsi="Cambria Math"/>
              </w:rPr>
              <m:t>= -G</m:t>
            </w:del>
          </m:r>
          <m:f>
            <m:fPr>
              <m:ctrlPr>
                <w:del w:id="47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473" w:author="Naor Movshovitz" w:date="2016-08-12T11:03:00Z">
                  <w:rPr>
                    <w:rFonts w:ascii="Cambria Math" w:hAnsi="Cambria Math"/>
                  </w:rPr>
                  <m:t>2π</m:t>
                </w:del>
              </m:r>
              <m:sSubSup>
                <m:sSubSupPr>
                  <m:ctrlPr>
                    <w:del w:id="474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475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476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477" w:author="Naor Movshovitz" w:date="2016-08-12T11:03:00Z">
                      <w:rPr>
                        <w:rFonts w:ascii="Cambria Math" w:hAnsi="Cambria Math"/>
                      </w:rPr>
                      <m:t>2</m:t>
                    </w:del>
                  </m:r>
                </m:sup>
              </m:sSubSup>
              <m:r>
                <w:del w:id="478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47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480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481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482" w:author="Naor Movshovitz" w:date="2016-08-12T11:03:00Z">
                  <w:rPr>
                    <w:rFonts w:ascii="Cambria Math" w:hAnsi="Cambria Math"/>
                  </w:rPr>
                  <m:t>3</m:t>
                </w:del>
              </m:r>
            </m:den>
          </m:f>
          <m:r>
            <w:del w:id="483" w:author="Naor Movshovitz" w:date="2016-08-12T11:03:00Z">
              <w:rPr>
                <w:rFonts w:ascii="Cambria Math" w:hAnsi="Cambria Math"/>
              </w:rPr>
              <m:t xml:space="preserve"> </m:t>
            </w:del>
          </m:r>
          <m:sSup>
            <m:sSupPr>
              <m:ctrlPr>
                <w:del w:id="48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485" w:author="Naor Movshovitz" w:date="2016-08-12T11:03:00Z">
                  <w:rPr>
                    <w:rFonts w:ascii="Cambria Math" w:hAnsi="Cambria Math"/>
                  </w:rPr>
                  <m:t>ξ</m:t>
                </w:del>
              </m:r>
            </m:e>
            <m:sup>
              <m:r>
                <w:del w:id="486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</m:sup>
          </m:sSup>
          <m:r>
            <w:del w:id="487" w:author="Naor Movshovitz" w:date="2016-08-12T11:03:00Z">
              <w:rPr>
                <w:rFonts w:ascii="Cambria Math" w:hAnsi="Cambria Math"/>
              </w:rPr>
              <m:t xml:space="preserve"> </m:t>
            </w:del>
          </m:r>
        </m:oMath>
      </m:oMathPara>
    </w:p>
    <w:p w14:paraId="0EF9A633" w14:textId="3BB3FFE4" w:rsidR="003217D8" w:rsidDel="00A41DFC" w:rsidRDefault="003217D8" w:rsidP="003217D8">
      <w:pPr>
        <w:rPr>
          <w:del w:id="488" w:author="Naor Movshovitz" w:date="2016-08-12T11:03:00Z"/>
        </w:rPr>
      </w:pPr>
    </w:p>
    <w:p w14:paraId="1A69B1EB" w14:textId="036C92EB" w:rsidR="003217D8" w:rsidDel="00A41DFC" w:rsidRDefault="003217D8" w:rsidP="003217D8">
      <w:pPr>
        <w:rPr>
          <w:del w:id="489" w:author="Naor Movshovitz" w:date="2016-08-12T11:03:00Z"/>
        </w:rPr>
      </w:pPr>
      <w:del w:id="490" w:author="Naor Movshovitz" w:date="2016-08-12T11:03:00Z">
        <w:r w:rsidDel="00A41DFC">
          <w:delText>so</w:delText>
        </w:r>
      </w:del>
    </w:p>
    <w:p w14:paraId="63DB5178" w14:textId="5C339840" w:rsidR="003217D8" w:rsidDel="00A41DFC" w:rsidRDefault="003217D8" w:rsidP="003217D8">
      <w:pPr>
        <w:rPr>
          <w:del w:id="491" w:author="Naor Movshovitz" w:date="2016-08-12T11:03:00Z"/>
        </w:rPr>
      </w:pPr>
      <m:oMathPara>
        <m:oMath>
          <m:r>
            <w:del w:id="492" w:author="Naor Movshovitz" w:date="2016-08-12T11:03:00Z">
              <w:rPr>
                <w:rFonts w:ascii="Cambria Math" w:hAnsi="Cambria Math"/>
              </w:rPr>
              <m:t>M</m:t>
            </w:del>
          </m:r>
          <m:sSubSup>
            <m:sSubSupPr>
              <m:ctrlPr>
                <w:del w:id="49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SupPr>
            <m:e>
              <m:r>
                <w:del w:id="494" w:author="Naor Movshovitz" w:date="2016-08-12T11:03:00Z">
                  <w:rPr>
                    <w:rFonts w:ascii="Cambria Math" w:hAnsi="Cambria Math"/>
                  </w:rPr>
                  <m:t>a</m:t>
                </w:del>
              </m:r>
            </m:e>
            <m:sub>
              <m:r>
                <w:del w:id="495" w:author="Naor Movshovitz" w:date="2016-08-12T11:03:00Z">
                  <w:rPr>
                    <w:rFonts w:ascii="Cambria Math" w:hAnsi="Cambria Math"/>
                  </w:rPr>
                  <m:t>0</m:t>
                </w:del>
              </m:r>
            </m:sub>
            <m:sup>
              <m:r>
                <w:del w:id="496" w:author="Naor Movshovitz" w:date="2016-08-12T11:03:00Z">
                  <w:rPr>
                    <w:rFonts w:ascii="Cambria Math" w:hAnsi="Cambria Math"/>
                  </w:rPr>
                  <m:t>2k</m:t>
                </w:del>
              </m:r>
            </m:sup>
          </m:sSubSup>
          <m:sSub>
            <m:sSubPr>
              <m:ctrlPr>
                <w:del w:id="49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498" w:author="Naor Movshovitz" w:date="2016-08-12T11:03:00Z">
                  <w:rPr>
                    <w:rFonts w:ascii="Cambria Math" w:hAnsi="Cambria Math"/>
                  </w:rPr>
                  <m:t>J</m:t>
                </w:del>
              </m:r>
            </m:e>
            <m:sub>
              <m:r>
                <w:del w:id="499" w:author="Naor Movshovitz" w:date="2016-08-12T11:03:00Z">
                  <w:rPr>
                    <w:rFonts w:ascii="Cambria Math" w:hAnsi="Cambria Math"/>
                  </w:rPr>
                  <m:t>i,2k</m:t>
                </w:del>
              </m:r>
            </m:sub>
          </m:sSub>
          <m:r>
            <w:del w:id="500" w:author="Naor Movshovitz" w:date="2016-08-12T11:03:00Z">
              <w:rPr>
                <w:rFonts w:ascii="Cambria Math" w:hAnsi="Cambria Math"/>
              </w:rPr>
              <m:t>=-</m:t>
            </w:del>
          </m:r>
          <m:sSub>
            <m:sSubPr>
              <m:ctrlPr>
                <w:del w:id="501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02" w:author="Naor Movshovitz" w:date="2016-08-12T11:03:00Z">
                  <w:rPr>
                    <w:rFonts w:ascii="Cambria Math" w:hAnsi="Cambria Math"/>
                  </w:rPr>
                  <m:t>D</m:t>
                </w:del>
              </m:r>
            </m:e>
            <m:sub>
              <m:r>
                <w:del w:id="503" w:author="Naor Movshovitz" w:date="2016-08-12T11:03:00Z">
                  <w:rPr>
                    <w:rFonts w:ascii="Cambria Math" w:hAnsi="Cambria Math"/>
                  </w:rPr>
                  <m:t>i,2k</m:t>
                </w:del>
              </m:r>
            </m:sub>
          </m:sSub>
        </m:oMath>
      </m:oMathPara>
    </w:p>
    <w:p w14:paraId="6FD16546" w14:textId="4264B1C8" w:rsidR="003217D8" w:rsidDel="00A41DFC" w:rsidRDefault="003217D8" w:rsidP="003217D8">
      <w:pPr>
        <w:rPr>
          <w:del w:id="504" w:author="Naor Movshovitz" w:date="2016-08-12T11:03:00Z"/>
        </w:rPr>
      </w:pPr>
    </w:p>
    <w:p w14:paraId="4F2711DC" w14:textId="2C051A07" w:rsidR="003217D8" w:rsidDel="00A41DFC" w:rsidRDefault="003217D8" w:rsidP="003217D8">
      <w:pPr>
        <w:rPr>
          <w:del w:id="505" w:author="Naor Movshovitz" w:date="2016-08-12T11:03:00Z"/>
        </w:rPr>
      </w:pPr>
    </w:p>
    <w:p w14:paraId="28E50043" w14:textId="52AEF68C" w:rsidR="003217D8" w:rsidDel="00A41DFC" w:rsidRDefault="00706DC8" w:rsidP="003217D8">
      <w:pPr>
        <w:rPr>
          <w:del w:id="506" w:author="Naor Movshovitz" w:date="2016-08-12T11:03:00Z"/>
        </w:rPr>
      </w:pPr>
      <m:oMathPara>
        <m:oMath>
          <m:sSub>
            <m:sSubPr>
              <m:ctrlPr>
                <w:del w:id="50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08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509" w:author="Naor Movshovitz" w:date="2016-08-12T11:03:00Z">
                  <w:rPr>
                    <w:rFonts w:ascii="Cambria Math" w:hAnsi="Cambria Math"/>
                  </w:rPr>
                  <m:t>i,B</m:t>
                </w:del>
              </m:r>
            </m:sub>
          </m:sSub>
          <m:r>
            <w:del w:id="510" w:author="Naor Movshovitz" w:date="2016-08-12T11:03:00Z">
              <w:rPr>
                <w:rFonts w:ascii="Cambria Math" w:hAnsi="Cambria Math"/>
              </w:rPr>
              <m:t>=-</m:t>
            </w:del>
          </m:r>
          <m:f>
            <m:fPr>
              <m:ctrlPr>
                <w:del w:id="511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512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513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51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515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516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51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18" w:author="Naor Movshovitz" w:date="2016-08-12T11:03:00Z">
                      <w:rPr>
                        <w:rFonts w:ascii="Cambria Math" w:hAnsi="Cambria Math"/>
                      </w:rPr>
                      <m:t>J</m:t>
                    </w:del>
                  </m:r>
                </m:e>
                <m:sub>
                  <m:r>
                    <w:del w:id="519" w:author="Naor Movshovitz" w:date="2016-08-12T11:03:00Z">
                      <w:rPr>
                        <w:rFonts w:ascii="Cambria Math" w:hAnsi="Cambria Math"/>
                      </w:rPr>
                      <m:t>i,2k</m:t>
                    </w:del>
                  </m:r>
                </m:sub>
              </m:sSub>
              <m:r>
                <w:del w:id="520" w:author="Naor Movshovitz" w:date="2016-08-12T11:03:00Z">
                  <w:rPr>
                    <w:rFonts w:ascii="Cambria Math" w:hAnsi="Cambria Math"/>
                  </w:rPr>
                  <m:t>(</m:t>
                </w:del>
              </m:r>
              <m:sSup>
                <m:sSupPr>
                  <m:ctrlPr>
                    <w:del w:id="52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522" w:author="Naor Movshovitz" w:date="2016-08-12T11:03:00Z">
                      <w:rPr>
                        <w:rFonts w:ascii="Cambria Math" w:hAnsi="Cambria Math"/>
                      </w:rPr>
                      <m:t>r/</m:t>
                    </w:del>
                  </m:r>
                  <m:sSub>
                    <m:sSubPr>
                      <m:ctrlPr>
                        <w:del w:id="523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524" w:author="Naor Movshovitz" w:date="2016-08-12T11:03:00Z">
                          <w:rPr>
                            <w:rFonts w:ascii="Cambria Math" w:hAnsi="Cambria Math"/>
                          </w:rPr>
                          <m:t>a</m:t>
                        </w:del>
                      </m:r>
                    </m:e>
                    <m:sub>
                      <m:r>
                        <w:del w:id="525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</m:sSub>
                  <m:r>
                    <w:del w:id="526" w:author="Naor Movshovitz" w:date="2016-08-12T11:03:00Z">
                      <w:rPr>
                        <w:rFonts w:ascii="Cambria Math" w:hAnsi="Cambria Math"/>
                      </w:rPr>
                      <m:t>)</m:t>
                    </w:del>
                  </m:r>
                </m:e>
                <m:sup>
                  <m:r>
                    <w:del w:id="527" w:author="Naor Movshovitz" w:date="2016-08-12T11:03:00Z">
                      <w:rPr>
                        <w:rFonts w:ascii="Cambria Math" w:hAnsi="Cambria Math"/>
                      </w:rPr>
                      <m:t>-2k</m:t>
                    </w:del>
                  </m:r>
                </m:sup>
              </m:sSup>
              <m:sSub>
                <m:sSubPr>
                  <m:ctrlPr>
                    <w:del w:id="52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29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530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53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532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533" w:author="Naor Movshovitz" w:date="2016-08-12T11:03:00Z">
              <w:rPr>
                <w:rFonts w:ascii="Cambria Math" w:hAnsi="Cambria Math"/>
              </w:rPr>
              <m:t>+G</m:t>
            </w:del>
          </m:r>
          <m:nary>
            <m:naryPr>
              <m:chr m:val="∑"/>
              <m:limLoc m:val="undOvr"/>
              <m:ctrlPr>
                <w:del w:id="53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535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536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53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38" w:author="Naor Movshovitz" w:date="2016-08-12T11:03:00Z">
                      <w:rPr>
                        <w:rFonts w:ascii="Cambria Math" w:hAnsi="Cambria Math"/>
                      </w:rPr>
                      <m:t>D'</m:t>
                    </w:del>
                  </m:r>
                </m:e>
                <m:sub>
                  <m:r>
                    <w:del w:id="539" w:author="Naor Movshovitz" w:date="2016-08-12T11:03:00Z">
                      <w:rPr>
                        <w:rFonts w:ascii="Cambria Math" w:hAnsi="Cambria Math"/>
                      </w:rPr>
                      <m:t>i-1,2k</m:t>
                    </w:del>
                  </m:r>
                </m:sub>
              </m:sSub>
              <m:sSup>
                <m:sSupPr>
                  <m:ctrlPr>
                    <w:del w:id="54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541" w:author="Naor Movshovitz" w:date="2016-08-12T11:03:00Z">
                      <w:rPr>
                        <w:rFonts w:ascii="Cambria Math" w:hAnsi="Cambria Math"/>
                      </w:rPr>
                      <m:t>r</m:t>
                    </w:del>
                  </m:r>
                </m:e>
                <m:sup>
                  <m:r>
                    <w:del w:id="542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p>
              </m:sSup>
              <m:sSub>
                <m:sSubPr>
                  <m:ctrlPr>
                    <w:del w:id="54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44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545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54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547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548" w:author="Naor Movshovitz" w:date="2016-08-12T11:03:00Z">
              <w:rPr>
                <w:rFonts w:ascii="Cambria Math" w:hAnsi="Cambria Math"/>
              </w:rPr>
              <m:t>+G</m:t>
            </w:del>
          </m:r>
          <m:sSub>
            <m:sSubPr>
              <m:ctrlPr>
                <w:del w:id="54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50" w:author="Naor Movshovitz" w:date="2016-08-12T11:03:00Z">
                  <w:rPr>
                    <w:rFonts w:ascii="Cambria Math" w:hAnsi="Cambria Math"/>
                  </w:rPr>
                  <m:t>D''</m:t>
                </w:del>
              </m:r>
            </m:e>
            <m:sub>
              <m:r>
                <w:del w:id="551" w:author="Naor Movshovitz" w:date="2016-08-12T11:03:00Z">
                  <w:rPr>
                    <w:rFonts w:ascii="Cambria Math" w:hAnsi="Cambria Math"/>
                  </w:rPr>
                  <m:t>i-1,  0</m:t>
                </w:del>
              </m:r>
            </m:sub>
          </m:sSub>
          <m:r>
            <w:del w:id="552" w:author="Naor Movshovitz" w:date="2016-08-12T11:03:00Z">
              <w:rPr>
                <w:rFonts w:ascii="Cambria Math" w:hAnsi="Cambria Math"/>
              </w:rPr>
              <m:t xml:space="preserve"> </m:t>
            </w:del>
          </m:r>
          <m:sSup>
            <m:sSupPr>
              <m:ctrlPr>
                <w:del w:id="55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554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e>
            <m:sup>
              <m:r>
                <w:del w:id="555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</m:sup>
          </m:sSup>
        </m:oMath>
      </m:oMathPara>
    </w:p>
    <w:p w14:paraId="7447CDEC" w14:textId="1D353001" w:rsidR="003217D8" w:rsidDel="00A41DFC" w:rsidRDefault="003217D8" w:rsidP="003217D8">
      <w:pPr>
        <w:rPr>
          <w:del w:id="556" w:author="Naor Movshovitz" w:date="2016-08-12T11:03:00Z"/>
        </w:rPr>
      </w:pPr>
    </w:p>
    <w:p w14:paraId="01B3D0CC" w14:textId="1C7F535B" w:rsidR="003217D8" w:rsidDel="00A41DFC" w:rsidRDefault="003217D8" w:rsidP="003217D8">
      <w:pPr>
        <w:rPr>
          <w:del w:id="557" w:author="Naor Movshovitz" w:date="2016-08-12T11:03:00Z"/>
        </w:rPr>
      </w:pPr>
    </w:p>
    <w:p w14:paraId="6A5DD189" w14:textId="5BAD9E5A" w:rsidR="003217D8" w:rsidDel="00A41DFC" w:rsidRDefault="003217D8" w:rsidP="003217D8">
      <w:pPr>
        <w:rPr>
          <w:del w:id="558" w:author="Naor Movshovitz" w:date="2016-08-12T11:03:00Z"/>
        </w:rPr>
      </w:pPr>
    </w:p>
    <w:p w14:paraId="2C3C7427" w14:textId="62310E44" w:rsidR="003217D8" w:rsidDel="00A41DFC" w:rsidRDefault="00706DC8" w:rsidP="003217D8">
      <w:pPr>
        <w:rPr>
          <w:del w:id="559" w:author="Naor Movshovitz" w:date="2016-08-12T11:03:00Z"/>
        </w:rPr>
      </w:pPr>
      <m:oMathPara>
        <m:oMath>
          <m:sSub>
            <m:sSubPr>
              <m:ctrlPr>
                <w:del w:id="560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561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562" w:author="Naor Movshovitz" w:date="2016-08-12T11:03:00Z">
                  <w:rPr>
                    <w:rFonts w:ascii="Cambria Math" w:hAnsi="Cambria Math"/>
                  </w:rPr>
                  <m:t>i,B</m:t>
                </w:del>
              </m:r>
            </m:sub>
          </m:sSub>
          <m:r>
            <w:del w:id="563" w:author="Naor Movshovitz" w:date="2016-08-12T11:03:00Z">
              <w:rPr>
                <w:rFonts w:ascii="Cambria Math" w:hAnsi="Cambria Math"/>
              </w:rPr>
              <m:t>=-</m:t>
            </w:del>
          </m:r>
          <m:f>
            <m:fPr>
              <m:ctrlPr>
                <w:del w:id="56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565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566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56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568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569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57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71" w:author="Naor Movshovitz" w:date="2016-08-12T11:03:00Z">
                      <w:rPr>
                        <w:rFonts w:ascii="Cambria Math" w:hAnsi="Cambria Math"/>
                      </w:rPr>
                      <m:t>J</m:t>
                    </w:del>
                  </m:r>
                </m:e>
                <m:sub>
                  <m:r>
                    <w:del w:id="572" w:author="Naor Movshovitz" w:date="2016-08-12T11:03:00Z">
                      <w:rPr>
                        <w:rFonts w:ascii="Cambria Math" w:hAnsi="Cambria Math"/>
                      </w:rPr>
                      <m:t>i,2k</m:t>
                    </w:del>
                  </m:r>
                </m:sub>
              </m:sSub>
              <m:sSup>
                <m:sSupPr>
                  <m:ctrlPr>
                    <w:del w:id="57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574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p>
                  <m:r>
                    <w:del w:id="575" w:author="Naor Movshovitz" w:date="2016-08-12T11:03:00Z">
                      <w:rPr>
                        <w:rFonts w:ascii="Cambria Math" w:hAnsi="Cambria Math"/>
                      </w:rPr>
                      <m:t>-2k</m:t>
                    </w:del>
                  </m:r>
                </m:sup>
              </m:sSup>
              <m:sSub>
                <m:sSubPr>
                  <m:ctrlPr>
                    <w:del w:id="57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77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578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579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580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581" w:author="Naor Movshovitz" w:date="2016-08-12T11:03:00Z">
              <w:rPr>
                <w:rFonts w:ascii="Cambria Math" w:hAnsi="Cambria Math"/>
              </w:rPr>
              <m:t>-</m:t>
            </w:del>
          </m:r>
          <m:f>
            <m:fPr>
              <m:ctrlPr>
                <w:del w:id="58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583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584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585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586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587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58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89" w:author="Naor Movshovitz" w:date="2016-08-12T11:03:00Z">
                      <w:rPr>
                        <w:rFonts w:ascii="Cambria Math" w:hAnsi="Cambria Math"/>
                      </w:rPr>
                      <m:t>J'</m:t>
                    </w:del>
                  </m:r>
                </m:e>
                <m:sub>
                  <m:r>
                    <w:del w:id="590" w:author="Naor Movshovitz" w:date="2016-08-12T11:03:00Z">
                      <w:rPr>
                        <w:rFonts w:ascii="Cambria Math" w:hAnsi="Cambria Math"/>
                      </w:rPr>
                      <m:t>i-1,2k</m:t>
                    </w:del>
                  </m:r>
                </m:sub>
              </m:sSub>
              <m:sSup>
                <m:sSupPr>
                  <m:ctrlPr>
                    <w:del w:id="59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592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p>
                  <m:r>
                    <w:del w:id="593" w:author="Naor Movshovitz" w:date="2016-08-12T11:03:00Z">
                      <w:rPr>
                        <w:rFonts w:ascii="Cambria Math" w:hAnsi="Cambria Math"/>
                      </w:rPr>
                      <m:t>2k+1</m:t>
                    </w:del>
                  </m:r>
                </m:sup>
              </m:sSup>
              <m:sSub>
                <m:sSubPr>
                  <m:ctrlPr>
                    <w:del w:id="594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595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596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59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598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599" w:author="Naor Movshovitz" w:date="2016-08-12T11:03:00Z">
              <w:rPr>
                <w:rFonts w:ascii="Cambria Math" w:hAnsi="Cambria Math"/>
              </w:rPr>
              <m:t>-G</m:t>
            </w:del>
          </m:r>
          <m:f>
            <m:fPr>
              <m:ctrlPr>
                <w:del w:id="600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01" w:author="Naor Movshovitz" w:date="2016-08-12T11:03:00Z">
                  <w:rPr>
                    <w:rFonts w:ascii="Cambria Math" w:hAnsi="Cambria Math"/>
                  </w:rPr>
                  <m:t>2π</m:t>
                </w:del>
              </m:r>
              <m:sSubSup>
                <m:sSubSupPr>
                  <m:ctrlPr>
                    <w:del w:id="60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603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604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605" w:author="Naor Movshovitz" w:date="2016-08-12T11:03:00Z">
                      <w:rPr>
                        <w:rFonts w:ascii="Cambria Math" w:hAnsi="Cambria Math"/>
                      </w:rPr>
                      <m:t>2</m:t>
                    </w:del>
                  </m:r>
                </m:sup>
              </m:sSubSup>
              <m:r>
                <w:del w:id="606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60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08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609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610" w:author="Naor Movshovitz" w:date="2016-08-12T11:03:00Z">
                  <w:rPr>
                    <w:rFonts w:ascii="Cambria Math" w:hAnsi="Cambria Math"/>
                  </w:rPr>
                  <m:t>3</m:t>
                </w:del>
              </m:r>
            </m:den>
          </m:f>
          <m:r>
            <w:del w:id="611" w:author="Naor Movshovitz" w:date="2016-08-12T11:03:00Z">
              <w:rPr>
                <w:rFonts w:ascii="Cambria Math" w:hAnsi="Cambria Math"/>
              </w:rPr>
              <m:t xml:space="preserve"> </m:t>
            </w:del>
          </m:r>
          <m:sSup>
            <m:sSupPr>
              <m:ctrlPr>
                <w:del w:id="61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613" w:author="Naor Movshovitz" w:date="2016-08-12T11:03:00Z">
                  <w:rPr>
                    <w:rFonts w:ascii="Cambria Math" w:hAnsi="Cambria Math"/>
                  </w:rPr>
                  <m:t>ξ</m:t>
                </w:del>
              </m:r>
            </m:e>
            <m:sup>
              <m:r>
                <w:del w:id="614" w:author="Naor Movshovitz" w:date="2016-08-12T11:03:00Z">
                  <w:rPr>
                    <w:rFonts w:ascii="Cambria Math" w:hAnsi="Cambria Math"/>
                  </w:rPr>
                  <m:t>2</m:t>
                </w:del>
              </m:r>
            </m:sup>
          </m:sSup>
        </m:oMath>
      </m:oMathPara>
    </w:p>
    <w:p w14:paraId="2640BE8E" w14:textId="0EFD251E" w:rsidR="003217D8" w:rsidDel="00A41DFC" w:rsidRDefault="003217D8" w:rsidP="003217D8">
      <w:pPr>
        <w:rPr>
          <w:del w:id="615" w:author="Naor Movshovitz" w:date="2016-08-12T11:03:00Z"/>
        </w:rPr>
      </w:pPr>
    </w:p>
    <w:p w14:paraId="1CDB24E1" w14:textId="51F7E145" w:rsidR="003217D8" w:rsidDel="00A41DFC" w:rsidRDefault="00706DC8" w:rsidP="003217D8">
      <w:pPr>
        <w:rPr>
          <w:del w:id="616" w:author="Naor Movshovitz" w:date="2016-08-12T11:03:00Z"/>
        </w:rPr>
      </w:pPr>
      <m:oMathPara>
        <m:oMath>
          <m:sSub>
            <m:sSubPr>
              <m:ctrlPr>
                <w:del w:id="61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618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619" w:author="Naor Movshovitz" w:date="2016-08-12T11:03:00Z">
                  <w:rPr>
                    <w:rFonts w:ascii="Cambria Math" w:hAnsi="Cambria Math"/>
                  </w:rPr>
                  <m:t>i,B</m:t>
                </w:del>
              </m:r>
            </m:sub>
          </m:sSub>
          <m:r>
            <w:del w:id="620" w:author="Naor Movshovitz" w:date="2016-08-12T11:03:00Z">
              <w:rPr>
                <w:rFonts w:ascii="Cambria Math" w:hAnsi="Cambria Math"/>
              </w:rPr>
              <m:t>=-</m:t>
            </w:del>
          </m:r>
          <m:f>
            <m:fPr>
              <m:ctrlPr>
                <w:del w:id="621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22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623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624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625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626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62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28" w:author="Naor Movshovitz" w:date="2016-08-12T11:03:00Z">
                      <w:rPr>
                        <w:rFonts w:ascii="Cambria Math" w:hAnsi="Cambria Math"/>
                      </w:rPr>
                      <m:t>J</m:t>
                    </w:del>
                  </m:r>
                </m:e>
                <m:sub>
                  <m:r>
                    <w:del w:id="629" w:author="Naor Movshovitz" w:date="2016-08-12T11:03:00Z">
                      <w:rPr>
                        <w:rFonts w:ascii="Cambria Math" w:hAnsi="Cambria Math"/>
                      </w:rPr>
                      <m:t>i,2k</m:t>
                    </w:del>
                  </m:r>
                </m:sub>
              </m:sSub>
              <m:sSup>
                <m:sSupPr>
                  <m:ctrlPr>
                    <w:del w:id="63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631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p>
                  <m:r>
                    <w:del w:id="632" w:author="Naor Movshovitz" w:date="2016-08-12T11:03:00Z">
                      <w:rPr>
                        <w:rFonts w:ascii="Cambria Math" w:hAnsi="Cambria Math"/>
                      </w:rPr>
                      <m:t>-2k</m:t>
                    </w:del>
                  </m:r>
                </m:sup>
              </m:sSup>
              <m:sSub>
                <m:sSubPr>
                  <m:ctrlPr>
                    <w:del w:id="63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34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635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63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637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638" w:author="Naor Movshovitz" w:date="2016-08-12T11:03:00Z">
              <w:rPr>
                <w:rFonts w:ascii="Cambria Math" w:hAnsi="Cambria Math"/>
              </w:rPr>
              <m:t>-</m:t>
            </w:del>
          </m:r>
          <m:f>
            <m:fPr>
              <m:ctrlPr>
                <w:del w:id="63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40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641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nary>
            <m:naryPr>
              <m:chr m:val="∑"/>
              <m:limLoc m:val="undOvr"/>
              <m:ctrlPr>
                <w:del w:id="64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naryPr>
            <m:sub>
              <m:r>
                <w:del w:id="643" w:author="Naor Movshovitz" w:date="2016-08-12T11:03:00Z">
                  <w:rPr>
                    <w:rFonts w:ascii="Cambria Math" w:hAnsi="Cambria Math"/>
                  </w:rPr>
                  <m:t>k=0</m:t>
                </w:del>
              </m:r>
            </m:sub>
            <m:sup>
              <m:r>
                <w:del w:id="644" w:author="Naor Movshovitz" w:date="2016-08-12T11:03:00Z">
                  <w:rPr>
                    <w:rFonts w:ascii="Cambria Math" w:hAnsi="Cambria Math"/>
                  </w:rPr>
                  <m:t>∞</m:t>
                </w:del>
              </m:r>
            </m:sup>
            <m:e>
              <m:sSub>
                <m:sSubPr>
                  <m:ctrlPr>
                    <w:del w:id="645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46" w:author="Naor Movshovitz" w:date="2016-08-12T11:03:00Z">
                      <w:rPr>
                        <w:rFonts w:ascii="Cambria Math" w:hAnsi="Cambria Math"/>
                      </w:rPr>
                      <m:t>J'</m:t>
                    </w:del>
                  </m:r>
                </m:e>
                <m:sub>
                  <m:r>
                    <w:del w:id="647" w:author="Naor Movshovitz" w:date="2016-08-12T11:03:00Z">
                      <w:rPr>
                        <w:rFonts w:ascii="Cambria Math" w:hAnsi="Cambria Math"/>
                      </w:rPr>
                      <m:t>i-1,2k</m:t>
                    </w:del>
                  </m:r>
                </m:sub>
              </m:sSub>
              <m:sSup>
                <m:sSupPr>
                  <m:ctrlPr>
                    <w:del w:id="64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pPr>
                <m:e>
                  <m:r>
                    <w:del w:id="649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e>
                <m:sup>
                  <m:r>
                    <w:del w:id="650" w:author="Naor Movshovitz" w:date="2016-08-12T11:03:00Z">
                      <w:rPr>
                        <w:rFonts w:ascii="Cambria Math" w:hAnsi="Cambria Math"/>
                      </w:rPr>
                      <m:t>2k+1</m:t>
                    </w:del>
                  </m:r>
                </m:sup>
              </m:sSup>
              <m:sSub>
                <m:sSubPr>
                  <m:ctrlPr>
                    <w:del w:id="651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52" w:author="Naor Movshovitz" w:date="2016-08-12T11:03:00Z">
                      <w:rPr>
                        <w:rFonts w:ascii="Cambria Math" w:hAnsi="Cambria Math"/>
                      </w:rPr>
                      <m:t>P</m:t>
                    </w:del>
                  </m:r>
                </m:e>
                <m:sub>
                  <m:r>
                    <w:del w:id="653" w:author="Naor Movshovitz" w:date="2016-08-12T11:03:00Z">
                      <w:rPr>
                        <w:rFonts w:ascii="Cambria Math" w:hAnsi="Cambria Math"/>
                      </w:rPr>
                      <m:t>2k</m:t>
                    </w:del>
                  </m:r>
                </m:sub>
              </m:sSub>
              <m:d>
                <m:dPr>
                  <m:ctrlPr>
                    <w:del w:id="654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r>
                    <w:del w:id="655" w:author="Naor Movshovitz" w:date="2016-08-12T11:03:00Z">
                      <w:rPr>
                        <w:rFonts w:ascii="Cambria Math" w:hAnsi="Cambria Math"/>
                      </w:rPr>
                      <m:t>μ</m:t>
                    </w:del>
                  </m:r>
                </m:e>
              </m:d>
            </m:e>
          </m:nary>
          <m:r>
            <w:del w:id="656" w:author="Naor Movshovitz" w:date="2016-08-12T11:03:00Z">
              <w:rPr>
                <w:rFonts w:ascii="Cambria Math" w:hAnsi="Cambria Math"/>
              </w:rPr>
              <m:t>-</m:t>
            </w:del>
          </m:r>
          <m:f>
            <m:fPr>
              <m:ctrlPr>
                <w:del w:id="65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58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659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f>
            <m:fPr>
              <m:ctrlPr>
                <w:del w:id="660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61" w:author="Naor Movshovitz" w:date="2016-08-12T11:03:00Z">
                  <w:rPr>
                    <w:rFonts w:ascii="Cambria Math" w:hAnsi="Cambria Math"/>
                  </w:rPr>
                  <m:t>2π</m:t>
                </w:del>
              </m:r>
              <m:sSubSup>
                <m:sSubSupPr>
                  <m:ctrlPr>
                    <w:del w:id="66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SupPr>
                <m:e>
                  <m:r>
                    <w:del w:id="663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664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  <m:sup>
                  <m:r>
                    <w:del w:id="665" w:author="Naor Movshovitz" w:date="2016-08-12T11:03:00Z">
                      <w:rPr>
                        <w:rFonts w:ascii="Cambria Math" w:hAnsi="Cambria Math"/>
                      </w:rPr>
                      <m:t>3</m:t>
                    </w:del>
                  </m:r>
                </m:sup>
              </m:sSubSup>
              <m:r>
                <w:del w:id="666" w:author="Naor Movshovitz" w:date="2016-08-12T11:03:00Z">
                  <w:rPr>
                    <w:rFonts w:ascii="Cambria Math" w:hAnsi="Cambria Math"/>
                  </w:rPr>
                  <m:t>δ</m:t>
                </w:del>
              </m:r>
              <m:sSub>
                <m:sSubPr>
                  <m:ctrlPr>
                    <w:del w:id="66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668" w:author="Naor Movshovitz" w:date="2016-08-12T11:03:00Z">
                      <w:rPr>
                        <w:rFonts w:ascii="Cambria Math" w:hAnsi="Cambria Math"/>
                      </w:rPr>
                      <m:t>ρ</m:t>
                    </w:del>
                  </m:r>
                </m:e>
                <m:sub>
                  <m:r>
                    <w:del w:id="669" w:author="Naor Movshovitz" w:date="2016-08-12T11:03:00Z">
                      <w:rPr>
                        <w:rFonts w:ascii="Cambria Math" w:hAnsi="Cambria Math"/>
                      </w:rPr>
                      <m:t>i-1</m:t>
                    </w:del>
                  </m:r>
                </m:sub>
              </m:sSub>
            </m:num>
            <m:den>
              <m:r>
                <w:del w:id="670" w:author="Naor Movshovitz" w:date="2016-08-12T11:03:00Z">
                  <w:rPr>
                    <w:rFonts w:ascii="Cambria Math" w:hAnsi="Cambria Math"/>
                  </w:rPr>
                  <m:t>3M</m:t>
                </w:del>
              </m:r>
            </m:den>
          </m:f>
          <m:r>
            <w:del w:id="671" w:author="Naor Movshovitz" w:date="2016-08-12T11:03:00Z">
              <w:rPr>
                <w:rFonts w:ascii="Cambria Math" w:hAnsi="Cambria Math"/>
              </w:rPr>
              <m:t xml:space="preserve"> </m:t>
            </w:del>
          </m:r>
          <m:sSup>
            <m:sSupPr>
              <m:ctrlPr>
                <w:del w:id="672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pPr>
            <m:e>
              <m:r>
                <w:del w:id="673" w:author="Naor Movshovitz" w:date="2016-08-12T11:03:00Z">
                  <w:rPr>
                    <w:rFonts w:ascii="Cambria Math" w:hAnsi="Cambria Math"/>
                  </w:rPr>
                  <m:t>ξ</m:t>
                </w:del>
              </m:r>
            </m:e>
            <m:sup>
              <m:r>
                <w:del w:id="674" w:author="Naor Movshovitz" w:date="2016-08-12T11:03:00Z">
                  <w:rPr>
                    <w:rFonts w:ascii="Cambria Math" w:hAnsi="Cambria Math"/>
                  </w:rPr>
                  <m:t>3</m:t>
                </w:del>
              </m:r>
            </m:sup>
          </m:sSup>
        </m:oMath>
      </m:oMathPara>
    </w:p>
    <w:p w14:paraId="1E2296AB" w14:textId="2D89F819" w:rsidR="003217D8" w:rsidDel="00A41DFC" w:rsidRDefault="003217D8" w:rsidP="003217D8">
      <w:pPr>
        <w:rPr>
          <w:del w:id="675" w:author="Naor Movshovitz" w:date="2016-08-12T11:03:00Z"/>
        </w:rPr>
      </w:pPr>
    </w:p>
    <w:p w14:paraId="6C58C54A" w14:textId="20FF9D5E" w:rsidR="00CE0E4D" w:rsidDel="00A41DFC" w:rsidRDefault="00CE0E4D" w:rsidP="00C15D85">
      <w:pPr>
        <w:rPr>
          <w:del w:id="676" w:author="Naor Movshovitz" w:date="2016-08-12T11:03:00Z"/>
        </w:rPr>
      </w:pPr>
    </w:p>
    <w:p w14:paraId="24958D0A" w14:textId="0944E12A" w:rsidR="00CE0E4D" w:rsidDel="00A41DFC" w:rsidRDefault="00CE0E4D" w:rsidP="00C15D85">
      <w:pPr>
        <w:rPr>
          <w:del w:id="677" w:author="Naor Movshovitz" w:date="2016-08-12T11:03:00Z"/>
        </w:rPr>
      </w:pPr>
    </w:p>
    <w:p w14:paraId="47F681D6" w14:textId="6809DABC" w:rsidR="003217D8" w:rsidRPr="00CE0E4D" w:rsidDel="00A41DFC" w:rsidRDefault="00706DC8" w:rsidP="00C15D85">
      <w:pPr>
        <w:rPr>
          <w:del w:id="678" w:author="Naor Movshovitz" w:date="2016-08-12T11:03:00Z"/>
        </w:rPr>
      </w:pPr>
      <m:oMathPara>
        <m:oMath>
          <m:sSub>
            <m:sSubPr>
              <m:ctrlPr>
                <w:del w:id="67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680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681" w:author="Naor Movshovitz" w:date="2016-08-12T11:03:00Z">
                  <w:rPr>
                    <w:rFonts w:ascii="Cambria Math" w:hAnsi="Cambria Math"/>
                  </w:rPr>
                  <m:t>i,B</m:t>
                </w:del>
              </m:r>
            </m:sub>
          </m:sSub>
          <m:r>
            <w:del w:id="682" w:author="Naor Movshovitz" w:date="2016-08-12T11:03:00Z">
              <w:rPr>
                <w:rFonts w:ascii="Cambria Math" w:hAnsi="Cambria Math"/>
              </w:rPr>
              <m:t>=-</m:t>
            </w:del>
          </m:r>
          <m:f>
            <m:fPr>
              <m:ctrlPr>
                <w:del w:id="68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684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r>
                <w:del w:id="685" w:author="Naor Movshovitz" w:date="2016-08-12T11:03:00Z">
                  <w:rPr>
                    <w:rFonts w:ascii="Cambria Math" w:hAnsi="Cambria Math"/>
                  </w:rPr>
                  <m:t>r</m:t>
                </w:del>
              </m:r>
            </m:den>
          </m:f>
          <m:d>
            <m:dPr>
              <m:begChr m:val="["/>
              <m:endChr m:val="]"/>
              <m:ctrlPr>
                <w:del w:id="68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dPr>
            <m:e>
              <m:nary>
                <m:naryPr>
                  <m:chr m:val="∑"/>
                  <m:limLoc m:val="undOvr"/>
                  <m:ctrlPr>
                    <w:del w:id="68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688" w:author="Naor Movshovitz" w:date="2016-08-12T11:03:00Z">
                      <w:rPr>
                        <w:rFonts w:ascii="Cambria Math" w:hAnsi="Cambria Math"/>
                      </w:rPr>
                      <m:t>k=0</m:t>
                    </w:del>
                  </m:r>
                </m:sub>
                <m:sup>
                  <m:r>
                    <w:del w:id="689" w:author="Naor Movshovitz" w:date="2016-08-12T11:03:00Z">
                      <w:rPr>
                        <w:rFonts w:ascii="Cambria Math" w:hAnsi="Cambria Math"/>
                      </w:rPr>
                      <m:t>∞</m:t>
                    </w:del>
                  </m:r>
                </m:sup>
                <m:e>
                  <m:sSub>
                    <m:sSubPr>
                      <m:ctrlPr>
                        <w:del w:id="690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691" w:author="Naor Movshovitz" w:date="2016-08-12T11:03:00Z">
                          <w:rPr>
                            <w:rFonts w:ascii="Cambria Math" w:hAnsi="Cambria Math"/>
                          </w:rPr>
                          <m:t>J</m:t>
                        </w:del>
                      </m:r>
                    </m:e>
                    <m:sub>
                      <m:r>
                        <w:del w:id="692" w:author="Naor Movshovitz" w:date="2016-08-12T11:03:00Z">
                          <w:rPr>
                            <w:rFonts w:ascii="Cambria Math" w:hAnsi="Cambria Math"/>
                          </w:rPr>
                          <m:t>i,2k</m:t>
                        </w:del>
                      </m:r>
                    </m:sub>
                  </m:sSub>
                  <m:sSup>
                    <m:sSupPr>
                      <m:ctrlPr>
                        <w:del w:id="693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r>
                        <w:del w:id="694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p>
                      <m:r>
                        <w:del w:id="695" w:author="Naor Movshovitz" w:date="2016-08-12T11:03:00Z">
                          <w:rPr>
                            <w:rFonts w:ascii="Cambria Math" w:hAnsi="Cambria Math"/>
                          </w:rPr>
                          <m:t>-2k</m:t>
                        </w:del>
                      </m:r>
                    </m:sup>
                  </m:sSup>
                  <m:sSub>
                    <m:sSubPr>
                      <m:ctrlPr>
                        <w:del w:id="696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697" w:author="Naor Movshovitz" w:date="2016-08-12T11:03:00Z">
                          <w:rPr>
                            <w:rFonts w:ascii="Cambria Math" w:hAnsi="Cambria Math"/>
                          </w:rPr>
                          <m:t>P</m:t>
                        </w:del>
                      </m:r>
                    </m:e>
                    <m:sub>
                      <m:r>
                        <w:del w:id="698" w:author="Naor Movshovitz" w:date="2016-08-12T11:03:00Z">
                          <w:rPr>
                            <w:rFonts w:ascii="Cambria Math" w:hAnsi="Cambria Math"/>
                          </w:rPr>
                          <m:t>2k</m:t>
                        </w:del>
                      </m:r>
                    </m:sub>
                  </m:sSub>
                  <m:d>
                    <m:dPr>
                      <m:ctrlPr>
                        <w:del w:id="699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00" w:author="Naor Movshovitz" w:date="2016-08-12T11:03:00Z">
                          <w:rPr>
                            <w:rFonts w:ascii="Cambria Math" w:hAnsi="Cambria Math"/>
                          </w:rPr>
                          <m:t>μ</m:t>
                        </w:del>
                      </m:r>
                    </m:e>
                  </m:d>
                </m:e>
              </m:nary>
              <m:r>
                <w:del w:id="701" w:author="Naor Movshovitz" w:date="2016-08-12T11:03:00Z">
                  <w:rPr>
                    <w:rFonts w:ascii="Cambria Math" w:hAnsi="Cambria Math"/>
                  </w:rPr>
                  <m:t>+</m:t>
                </w:del>
              </m:r>
              <m:nary>
                <m:naryPr>
                  <m:chr m:val="∑"/>
                  <m:limLoc m:val="undOvr"/>
                  <m:ctrlPr>
                    <w:del w:id="70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703" w:author="Naor Movshovitz" w:date="2016-08-12T11:03:00Z">
                      <w:rPr>
                        <w:rFonts w:ascii="Cambria Math" w:hAnsi="Cambria Math"/>
                      </w:rPr>
                      <m:t>k=0</m:t>
                    </w:del>
                  </m:r>
                </m:sub>
                <m:sup>
                  <m:r>
                    <w:del w:id="704" w:author="Naor Movshovitz" w:date="2016-08-12T11:03:00Z">
                      <w:rPr>
                        <w:rFonts w:ascii="Cambria Math" w:hAnsi="Cambria Math"/>
                      </w:rPr>
                      <m:t>∞</m:t>
                    </w:del>
                  </m:r>
                </m:sup>
                <m:e>
                  <m:sSub>
                    <m:sSubPr>
                      <m:ctrlPr>
                        <w:del w:id="705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706" w:author="Naor Movshovitz" w:date="2016-08-12T11:03:00Z">
                          <w:rPr>
                            <w:rFonts w:ascii="Cambria Math" w:hAnsi="Cambria Math"/>
                          </w:rPr>
                          <m:t>J'</m:t>
                        </w:del>
                      </m:r>
                    </m:e>
                    <m:sub>
                      <m:r>
                        <w:del w:id="707" w:author="Naor Movshovitz" w:date="2016-08-12T11:03:00Z">
                          <w:rPr>
                            <w:rFonts w:ascii="Cambria Math" w:hAnsi="Cambria Math"/>
                          </w:rPr>
                          <m:t>i-1,2k</m:t>
                        </w:del>
                      </m:r>
                    </m:sub>
                  </m:sSub>
                  <m:sSup>
                    <m:sSupPr>
                      <m:ctrlPr>
                        <w:del w:id="708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r>
                        <w:del w:id="709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p>
                      <m:r>
                        <w:del w:id="710" w:author="Naor Movshovitz" w:date="2016-08-12T11:03:00Z">
                          <w:rPr>
                            <w:rFonts w:ascii="Cambria Math" w:hAnsi="Cambria Math"/>
                          </w:rPr>
                          <m:t>2k+1</m:t>
                        </w:del>
                      </m:r>
                    </m:sup>
                  </m:sSup>
                  <m:sSub>
                    <m:sSubPr>
                      <m:ctrlPr>
                        <w:del w:id="711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712" w:author="Naor Movshovitz" w:date="2016-08-12T11:03:00Z">
                          <w:rPr>
                            <w:rFonts w:ascii="Cambria Math" w:hAnsi="Cambria Math"/>
                          </w:rPr>
                          <m:t>P</m:t>
                        </w:del>
                      </m:r>
                    </m:e>
                    <m:sub>
                      <m:r>
                        <w:del w:id="713" w:author="Naor Movshovitz" w:date="2016-08-12T11:03:00Z">
                          <w:rPr>
                            <w:rFonts w:ascii="Cambria Math" w:hAnsi="Cambria Math"/>
                          </w:rPr>
                          <m:t>2k</m:t>
                        </w:del>
                      </m:r>
                    </m:sub>
                  </m:sSub>
                  <m:d>
                    <m:dPr>
                      <m:ctrlPr>
                        <w:del w:id="714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dPr>
                    <m:e>
                      <m:r>
                        <w:del w:id="715" w:author="Naor Movshovitz" w:date="2016-08-12T11:03:00Z">
                          <w:rPr>
                            <w:rFonts w:ascii="Cambria Math" w:hAnsi="Cambria Math"/>
                          </w:rPr>
                          <m:t>μ</m:t>
                        </w:del>
                      </m:r>
                    </m:e>
                  </m:d>
                  <m:r>
                    <w:del w:id="716" w:author="Naor Movshovitz" w:date="2016-08-12T11:03:00Z">
                      <w:rPr>
                        <w:rFonts w:ascii="Cambria Math" w:hAnsi="Cambria Math"/>
                      </w:rPr>
                      <m:t>+</m:t>
                    </w:del>
                  </m:r>
                  <m:sSub>
                    <m:sSubPr>
                      <m:ctrlPr>
                        <w:del w:id="717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718" w:author="Naor Movshovitz" w:date="2016-08-12T11:03:00Z">
                          <w:rPr>
                            <w:rFonts w:ascii="Cambria Math" w:hAnsi="Cambria Math"/>
                          </w:rPr>
                          <m:t xml:space="preserve"> J''</m:t>
                        </w:del>
                      </m:r>
                    </m:e>
                    <m:sub>
                      <m:r>
                        <w:del w:id="719" w:author="Naor Movshovitz" w:date="2016-08-12T11:03:00Z">
                          <w:rPr>
                            <w:rFonts w:ascii="Cambria Math" w:hAnsi="Cambria Math"/>
                          </w:rPr>
                          <m:t>i-1,   0</m:t>
                        </w:del>
                      </m:r>
                    </m:sub>
                  </m:sSub>
                  <m:sSup>
                    <m:sSupPr>
                      <m:ctrlPr>
                        <w:del w:id="720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pPr>
                    <m:e>
                      <m:r>
                        <w:del w:id="721" w:author="Naor Movshovitz" w:date="2016-08-12T11:03:00Z">
                          <w:rPr>
                            <w:rFonts w:ascii="Cambria Math" w:hAnsi="Cambria Math"/>
                          </w:rPr>
                          <m:t>ξ</m:t>
                        </w:del>
                      </m:r>
                    </m:e>
                    <m:sup>
                      <m:r>
                        <w:del w:id="722" w:author="Naor Movshovitz" w:date="2016-08-12T11:03:00Z">
                          <w:rPr>
                            <w:rFonts w:ascii="Cambria Math" w:hAnsi="Cambria Math"/>
                          </w:rPr>
                          <m:t>3</m:t>
                        </w:del>
                      </m:r>
                    </m:sup>
                  </m:sSup>
                </m:e>
              </m:nary>
            </m:e>
          </m:d>
        </m:oMath>
      </m:oMathPara>
    </w:p>
    <w:p w14:paraId="6192315C" w14:textId="5D1944DF" w:rsidR="00CE0E4D" w:rsidDel="00A41DFC" w:rsidRDefault="00CE0E4D" w:rsidP="00CE0E4D">
      <w:pPr>
        <w:rPr>
          <w:del w:id="723" w:author="Naor Movshovitz" w:date="2016-08-12T11:03:00Z"/>
        </w:rPr>
      </w:pPr>
      <w:del w:id="724" w:author="Naor Movshovitz" w:date="2016-08-12T11:03:00Z">
        <w:r w:rsidDel="00A41DFC">
          <w:delText>Thus,</w:delText>
        </w:r>
      </w:del>
    </w:p>
    <w:p w14:paraId="407C6E9D" w14:textId="2D741267" w:rsidR="00CE0E4D" w:rsidDel="00A41DFC" w:rsidRDefault="00CE0E4D" w:rsidP="00CE0E4D">
      <w:pPr>
        <w:rPr>
          <w:del w:id="725" w:author="Naor Movshovitz" w:date="2016-08-12T11:03:00Z"/>
        </w:rPr>
      </w:pPr>
    </w:p>
    <w:p w14:paraId="00AC4EDC" w14:textId="37A5F7C7" w:rsidR="00CE0E4D" w:rsidRPr="00977D13" w:rsidDel="00A41DFC" w:rsidRDefault="00706DC8" w:rsidP="00CE0E4D">
      <w:pPr>
        <w:rPr>
          <w:del w:id="726" w:author="Naor Movshovitz" w:date="2016-08-12T11:03:00Z"/>
        </w:rPr>
      </w:pPr>
      <m:oMathPara>
        <m:oMath>
          <m:sSub>
            <m:sSubPr>
              <m:ctrlPr>
                <w:del w:id="727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728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729" w:author="Naor Movshovitz" w:date="2016-08-12T11:03:00Z">
                  <w:rPr>
                    <w:rFonts w:ascii="Cambria Math" w:hAnsi="Cambria Math"/>
                  </w:rPr>
                  <m:t>B</m:t>
                </w:del>
              </m:r>
            </m:sub>
          </m:sSub>
          <m:r>
            <w:del w:id="730" w:author="Naor Movshovitz" w:date="2016-08-12T11:03:00Z">
              <w:rPr>
                <w:rFonts w:ascii="Cambria Math" w:hAnsi="Cambria Math"/>
              </w:rPr>
              <m:t>(j)=-</m:t>
            </w:del>
          </m:r>
          <m:f>
            <m:fPr>
              <m:ctrlPr>
                <w:del w:id="731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732" w:author="Naor Movshovitz" w:date="2016-08-12T11:03:00Z">
                  <w:rPr>
                    <w:rFonts w:ascii="Cambria Math" w:hAnsi="Cambria Math"/>
                  </w:rPr>
                  <m:t>GM</m:t>
                </w:del>
              </m:r>
            </m:num>
            <m:den>
              <m:sSub>
                <m:sSubPr>
                  <m:ctrlPr>
                    <w:del w:id="73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sSubPr>
                <m:e>
                  <m:r>
                    <w:del w:id="734" w:author="Naor Movshovitz" w:date="2016-08-12T11:03:00Z">
                      <w:rPr>
                        <w:rFonts w:ascii="Cambria Math" w:hAnsi="Cambria Math"/>
                      </w:rPr>
                      <m:t>a</m:t>
                    </w:del>
                  </m:r>
                </m:e>
                <m:sub>
                  <m:r>
                    <w:del w:id="735" w:author="Naor Movshovitz" w:date="2016-08-12T11:03:00Z">
                      <w:rPr>
                        <w:rFonts w:ascii="Cambria Math" w:hAnsi="Cambria Math"/>
                      </w:rPr>
                      <m:t>0</m:t>
                    </w:del>
                  </m:r>
                </m:sub>
              </m:sSub>
            </m:den>
          </m:f>
          <m:f>
            <m:fPr>
              <m:ctrlPr>
                <w:del w:id="736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Pr>
            <m:num>
              <m:r>
                <w:del w:id="737" w:author="Naor Movshovitz" w:date="2016-08-12T11:03:00Z">
                  <w:rPr>
                    <w:rFonts w:ascii="Cambria Math" w:hAnsi="Cambria Math"/>
                  </w:rPr>
                  <m:t>1</m:t>
                </w:del>
              </m:r>
            </m:num>
            <m:den>
              <m:r>
                <w:del w:id="738" w:author="Naor Movshovitz" w:date="2016-08-12T11:03:00Z">
                  <w:rPr>
                    <w:rFonts w:ascii="Cambria Math" w:hAnsi="Cambria Math"/>
                  </w:rPr>
                  <m:t>ξ</m:t>
                </w:del>
              </m:r>
            </m:den>
          </m:f>
          <m:d>
            <m:dPr>
              <m:begChr m:val="["/>
              <m:endChr m:val="]"/>
              <m:ctrlPr>
                <w:del w:id="73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dPr>
            <m:e>
              <m:nary>
                <m:naryPr>
                  <m:chr m:val="∑"/>
                  <m:limLoc m:val="undOvr"/>
                  <m:ctrlPr>
                    <w:del w:id="740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741" w:author="Naor Movshovitz" w:date="2016-08-12T11:03:00Z">
                      <w:rPr>
                        <w:rFonts w:ascii="Cambria Math" w:hAnsi="Cambria Math"/>
                      </w:rPr>
                      <m:t>i=j</m:t>
                    </w:del>
                  </m:r>
                </m:sub>
                <m:sup>
                  <m:r>
                    <w:del w:id="742" w:author="Naor Movshovitz" w:date="2016-08-12T11:03:00Z">
                      <w:rPr>
                        <w:rFonts w:ascii="Cambria Math" w:hAnsi="Cambria Math"/>
                      </w:rPr>
                      <m:t>N-1</m:t>
                    </w:del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del w:id="743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744" w:author="Naor Movshovitz" w:date="2016-08-12T11:03:00Z">
                          <w:rPr>
                            <w:rFonts w:ascii="Cambria Math" w:hAnsi="Cambria Math"/>
                          </w:rPr>
                          <m:t>k=0</m:t>
                        </w:del>
                      </m:r>
                    </m:sub>
                    <m:sup>
                      <m:r>
                        <w:del w:id="745" w:author="Naor Movshovitz" w:date="2016-08-12T11:03:00Z">
                          <w:rPr>
                            <w:rFonts w:ascii="Cambria Math" w:hAnsi="Cambria Math"/>
                          </w:rPr>
                          <m:t>∞</m:t>
                        </w:del>
                      </m:r>
                    </m:sup>
                    <m:e>
                      <m:sSub>
                        <m:sSubPr>
                          <m:ctrlPr>
                            <w:del w:id="746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747" w:author="Naor Movshovitz" w:date="2016-08-12T11:03:00Z">
                              <w:rPr>
                                <w:rFonts w:ascii="Cambria Math" w:hAnsi="Cambria Math"/>
                              </w:rPr>
                              <m:t>J</m:t>
                            </w:del>
                          </m:r>
                        </m:e>
                        <m:sub>
                          <m:r>
                            <w:del w:id="748" w:author="Naor Movshovitz" w:date="2016-08-12T11:03:00Z">
                              <w:rPr>
                                <w:rFonts w:ascii="Cambria Math" w:hAnsi="Cambria Math"/>
                              </w:rPr>
                              <m:t>i,2k</m:t>
                            </w:del>
                          </m:r>
                        </m:sub>
                      </m:sSub>
                      <m:sSup>
                        <m:sSupPr>
                          <m:ctrlPr>
                            <w:del w:id="749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pPr>
                        <m:e>
                          <m:r>
                            <w:del w:id="750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p>
                          <m:r>
                            <w:del w:id="751" w:author="Naor Movshovitz" w:date="2016-08-12T11:03:00Z">
                              <w:rPr>
                                <w:rFonts w:ascii="Cambria Math" w:hAnsi="Cambria Math"/>
                              </w:rPr>
                              <m:t>-2k</m:t>
                            </w:del>
                          </m:r>
                        </m:sup>
                      </m:sSup>
                      <m:sSub>
                        <m:sSubPr>
                          <m:ctrlPr>
                            <w:del w:id="752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753" w:author="Naor Movshovitz" w:date="2016-08-12T11:03:00Z">
                              <w:rPr>
                                <w:rFonts w:ascii="Cambria Math" w:hAnsi="Cambria Math"/>
                              </w:rPr>
                              <m:t>P</m:t>
                            </w:del>
                          </m:r>
                        </m:e>
                        <m:sub>
                          <m:r>
                            <w:del w:id="754" w:author="Naor Movshovitz" w:date="2016-08-12T11:03:00Z">
                              <w:rPr>
                                <w:rFonts w:ascii="Cambria Math" w:hAnsi="Cambria Math"/>
                              </w:rPr>
                              <m:t>2k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755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756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</m:e>
                  </m:nary>
                </m:e>
              </m:nary>
              <m:r>
                <w:del w:id="757" w:author="Naor Movshovitz" w:date="2016-08-12T11:03:00Z">
                  <w:rPr>
                    <w:rFonts w:ascii="Cambria Math" w:hAnsi="Cambria Math"/>
                  </w:rPr>
                  <m:t>+</m:t>
                </w:del>
              </m:r>
              <m:nary>
                <m:naryPr>
                  <m:chr m:val="∑"/>
                  <m:limLoc m:val="undOvr"/>
                  <m:ctrlPr>
                    <w:del w:id="75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naryPr>
                <m:sub>
                  <m:r>
                    <w:del w:id="759" w:author="Naor Movshovitz" w:date="2016-08-12T11:03:00Z">
                      <w:rPr>
                        <w:rFonts w:ascii="Cambria Math" w:hAnsi="Cambria Math"/>
                      </w:rPr>
                      <m:t>i=0</m:t>
                    </w:del>
                  </m:r>
                </m:sub>
                <m:sup>
                  <m:r>
                    <w:del w:id="760" w:author="Naor Movshovitz" w:date="2016-08-12T11:03:00Z">
                      <w:rPr>
                        <w:rFonts w:ascii="Cambria Math" w:hAnsi="Cambria Math"/>
                      </w:rPr>
                      <m:t>j-1</m:t>
                    </w:del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del w:id="761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762" w:author="Naor Movshovitz" w:date="2016-08-12T11:03:00Z">
                          <w:rPr>
                            <w:rFonts w:ascii="Cambria Math" w:hAnsi="Cambria Math"/>
                          </w:rPr>
                          <m:t>k=0</m:t>
                        </w:del>
                      </m:r>
                    </m:sub>
                    <m:sup>
                      <m:r>
                        <w:del w:id="763" w:author="Naor Movshovitz" w:date="2016-08-12T11:03:00Z">
                          <w:rPr>
                            <w:rFonts w:ascii="Cambria Math" w:hAnsi="Cambria Math"/>
                          </w:rPr>
                          <m:t>∞</m:t>
                        </w:del>
                      </m:r>
                    </m:sup>
                    <m:e>
                      <m:sSub>
                        <m:sSubPr>
                          <m:ctrlPr>
                            <w:del w:id="764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765" w:author="Naor Movshovitz" w:date="2016-08-12T11:03:00Z">
                              <w:rPr>
                                <w:rFonts w:ascii="Cambria Math" w:hAnsi="Cambria Math"/>
                              </w:rPr>
                              <m:t>J'</m:t>
                            </w:del>
                          </m:r>
                        </m:e>
                        <m:sub>
                          <m:r>
                            <w:del w:id="766" w:author="Naor Movshovitz" w:date="2016-08-12T11:03:00Z">
                              <w:rPr>
                                <w:rFonts w:ascii="Cambria Math" w:hAnsi="Cambria Math"/>
                              </w:rPr>
                              <m:t>i,2k</m:t>
                            </w:del>
                          </m:r>
                        </m:sub>
                      </m:sSub>
                      <m:sSup>
                        <m:sSupPr>
                          <m:ctrlPr>
                            <w:del w:id="767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pPr>
                        <m:e>
                          <m:r>
                            <w:del w:id="768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p>
                          <m:r>
                            <w:del w:id="769" w:author="Naor Movshovitz" w:date="2016-08-12T11:03:00Z">
                              <w:rPr>
                                <w:rFonts w:ascii="Cambria Math" w:hAnsi="Cambria Math"/>
                              </w:rPr>
                              <m:t>2k+1</m:t>
                            </w:del>
                          </m:r>
                        </m:sup>
                      </m:sSup>
                      <m:sSub>
                        <m:sSubPr>
                          <m:ctrlPr>
                            <w:del w:id="770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r>
                            <w:del w:id="771" w:author="Naor Movshovitz" w:date="2016-08-12T11:03:00Z">
                              <w:rPr>
                                <w:rFonts w:ascii="Cambria Math" w:hAnsi="Cambria Math"/>
                              </w:rPr>
                              <m:t>P</m:t>
                            </w:del>
                          </m:r>
                        </m:e>
                        <m:sub>
                          <m:r>
                            <w:del w:id="772" w:author="Naor Movshovitz" w:date="2016-08-12T11:03:00Z">
                              <w:rPr>
                                <w:rFonts w:ascii="Cambria Math" w:hAnsi="Cambria Math"/>
                              </w:rPr>
                              <m:t>2k</m:t>
                            </w:del>
                          </m:r>
                        </m:sub>
                      </m:sSub>
                      <m:d>
                        <m:dPr>
                          <m:ctrlPr>
                            <w:del w:id="773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dPr>
                        <m:e>
                          <m:r>
                            <w:del w:id="774" w:author="Naor Movshovitz" w:date="2016-08-12T11:03:00Z">
                              <w:rPr>
                                <w:rFonts w:ascii="Cambria Math" w:hAnsi="Cambria Math"/>
                              </w:rPr>
                              <m:t>μ</m:t>
                            </w:del>
                          </m:r>
                        </m:e>
                      </m:d>
                      <m:r>
                        <w:del w:id="775" w:author="Naor Movshovitz" w:date="2016-08-12T11:03:00Z">
                          <w:rPr>
                            <w:rFonts w:ascii="Cambria Math" w:hAnsi="Cambria Math"/>
                          </w:rPr>
                          <m:t>+</m:t>
                        </w:del>
                      </m:r>
                      <m:nary>
                        <m:naryPr>
                          <m:chr m:val="∑"/>
                          <m:limLoc m:val="undOvr"/>
                          <m:ctrlPr>
                            <w:del w:id="776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naryPr>
                        <m:sub>
                          <m:r>
                            <w:del w:id="777" w:author="Naor Movshovitz" w:date="2016-08-12T11:03:00Z">
                              <w:rPr>
                                <w:rFonts w:ascii="Cambria Math" w:hAnsi="Cambria Math"/>
                              </w:rPr>
                              <m:t>i=0</m:t>
                            </w:del>
                          </m:r>
                        </m:sub>
                        <m:sup>
                          <m:r>
                            <w:del w:id="778" w:author="Naor Movshovitz" w:date="2016-08-12T11:03:00Z">
                              <w:rPr>
                                <w:rFonts w:ascii="Cambria Math" w:hAnsi="Cambria Math"/>
                              </w:rPr>
                              <m:t>j-1</m:t>
                            </w:del>
                          </m:r>
                        </m:sup>
                        <m:e>
                          <m:sSub>
                            <m:sSubPr>
                              <m:ctrlPr>
                                <w:del w:id="779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780" w:author="Naor Movshovitz" w:date="2016-08-12T11:03:00Z">
                                  <w:rPr>
                                    <w:rFonts w:ascii="Cambria Math" w:hAnsi="Cambria Math"/>
                                  </w:rPr>
                                  <m:t xml:space="preserve"> J''</m:t>
                                </w:del>
                              </m:r>
                            </m:e>
                            <m:sub>
                              <m:r>
                                <w:del w:id="781" w:author="Naor Movshovitz" w:date="2016-08-12T11:03:00Z">
                                  <w:rPr>
                                    <w:rFonts w:ascii="Cambria Math" w:hAnsi="Cambria Math"/>
                                  </w:rPr>
                                  <m:t>i,   0</m:t>
                                </w:del>
                              </m:r>
                            </m:sub>
                          </m:sSub>
                        </m:e>
                      </m:nary>
                      <m:sSup>
                        <m:sSupPr>
                          <m:ctrlPr>
                            <w:del w:id="782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pPr>
                        <m:e>
                          <m:r>
                            <w:del w:id="783" w:author="Naor Movshovitz" w:date="2016-08-12T11:03:00Z">
                              <w:rPr>
                                <w:rFonts w:ascii="Cambria Math" w:hAnsi="Cambria Math"/>
                              </w:rPr>
                              <m:t>ξ</m:t>
                            </w:del>
                          </m:r>
                        </m:e>
                        <m:sup>
                          <m:r>
                            <w:del w:id="784" w:author="Naor Movshovitz" w:date="2016-08-12T11:03:00Z">
                              <w:rPr>
                                <w:rFonts w:ascii="Cambria Math" w:hAnsi="Cambria Math"/>
                              </w:rPr>
                              <m:t>3</m:t>
                            </w:del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14:paraId="5772FD5E" w14:textId="751F7178" w:rsidR="00977D13" w:rsidDel="00A41DFC" w:rsidRDefault="00977D13" w:rsidP="00CE0E4D">
      <w:pPr>
        <w:rPr>
          <w:del w:id="785" w:author="Naor Movshovitz" w:date="2016-08-12T11:03:00Z"/>
        </w:rPr>
      </w:pPr>
    </w:p>
    <w:p w14:paraId="48B1A39A" w14:textId="08F3B57C" w:rsidR="00977D13" w:rsidRPr="008905A0" w:rsidDel="00A41DFC" w:rsidRDefault="00977D13" w:rsidP="00977D13">
      <w:pPr>
        <w:rPr>
          <w:del w:id="786" w:author="Naor Movshovitz" w:date="2016-08-12T11:03:00Z"/>
          <w:i/>
        </w:rPr>
      </w:pPr>
      <w:del w:id="787" w:author="Naor Movshovitz" w:date="2016-08-12T11:03:00Z">
        <w:r w:rsidRPr="008905A0" w:rsidDel="00A41DFC">
          <w:rPr>
            <w:i/>
          </w:rPr>
          <w:delText>Potential at center:</w:delText>
        </w:r>
      </w:del>
    </w:p>
    <w:p w14:paraId="61DE2A07" w14:textId="12B7606A" w:rsidR="00977D13" w:rsidRPr="00F34A17" w:rsidDel="00A41DFC" w:rsidRDefault="00706DC8" w:rsidP="00977D13">
      <w:pPr>
        <w:rPr>
          <w:del w:id="788" w:author="Naor Movshovitz" w:date="2016-08-12T11:03:00Z"/>
        </w:rPr>
      </w:pPr>
      <m:oMathPara>
        <m:oMath>
          <m:sSub>
            <m:sSubPr>
              <m:ctrlPr>
                <w:del w:id="789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sSubPr>
            <m:e>
              <m:r>
                <w:del w:id="790" w:author="Naor Movshovitz" w:date="2016-08-12T11:03:00Z">
                  <w:rPr>
                    <w:rFonts w:ascii="Cambria Math" w:hAnsi="Cambria Math"/>
                  </w:rPr>
                  <m:t>V</m:t>
                </w:del>
              </m:r>
            </m:e>
            <m:sub>
              <m:r>
                <w:del w:id="791" w:author="Naor Movshovitz" w:date="2016-08-12T11:03:00Z">
                  <m:rPr>
                    <m:sty m:val="p"/>
                  </m:rPr>
                  <w:rPr>
                    <w:rFonts w:ascii="Cambria Math" w:hAnsi="Cambria Math"/>
                  </w:rPr>
                  <m:t>center</m:t>
                </w:del>
              </m:r>
            </m:sub>
          </m:sSub>
          <m:r>
            <w:del w:id="792" w:author="Naor Movshovitz" w:date="2016-08-12T11:03:00Z">
              <w:rPr>
                <w:rFonts w:ascii="Cambria Math" w:hAnsi="Cambria Math"/>
              </w:rPr>
              <m:t>=</m:t>
            </w:del>
          </m:r>
          <m:func>
            <m:funcPr>
              <m:ctrlPr>
                <w:del w:id="793" w:author="Naor Movshovitz" w:date="2016-08-12T11:03:00Z">
                  <w:rPr>
                    <w:rFonts w:ascii="Cambria Math" w:hAnsi="Cambria Math"/>
                    <w:i/>
                  </w:rPr>
                </w:del>
              </m:ctrlPr>
            </m:funcPr>
            <m:fName>
              <m:limLow>
                <m:limLowPr>
                  <m:ctrlPr>
                    <w:del w:id="794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limLowPr>
                <m:e>
                  <m:r>
                    <w:del w:id="795" w:author="Naor Movshovitz" w:date="2016-08-12T11:03:00Z"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w:del>
                  </m:r>
                </m:e>
                <m:lim>
                  <m:r>
                    <w:del w:id="796" w:author="Naor Movshovitz" w:date="2016-08-12T11:03:00Z">
                      <w:rPr>
                        <w:rFonts w:ascii="Cambria Math" w:hAnsi="Cambria Math"/>
                      </w:rPr>
                      <m:t>ξ→0</m:t>
                    </w:del>
                  </m:r>
                </m:lim>
              </m:limLow>
            </m:fName>
            <m:e>
              <m:r>
                <w:del w:id="797" w:author="Naor Movshovitz" w:date="2016-08-12T11:03:00Z">
                  <w:rPr>
                    <w:rFonts w:ascii="Cambria Math" w:hAnsi="Cambria Math"/>
                  </w:rPr>
                  <m:t>-</m:t>
                </w:del>
              </m:r>
              <m:f>
                <m:fPr>
                  <m:ctrlPr>
                    <w:del w:id="798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fPr>
                <m:num>
                  <m:r>
                    <w:del w:id="799" w:author="Naor Movshovitz" w:date="2016-08-12T11:03:00Z">
                      <w:rPr>
                        <w:rFonts w:ascii="Cambria Math" w:hAnsi="Cambria Math"/>
                      </w:rPr>
                      <m:t>GM</m:t>
                    </w:del>
                  </m:r>
                </m:num>
                <m:den>
                  <m:sSub>
                    <m:sSubPr>
                      <m:ctrlPr>
                        <w:del w:id="800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801" w:author="Naor Movshovitz" w:date="2016-08-12T11:03:00Z">
                          <w:rPr>
                            <w:rFonts w:ascii="Cambria Math" w:hAnsi="Cambria Math"/>
                          </w:rPr>
                          <m:t>a</m:t>
                        </w:del>
                      </m:r>
                    </m:e>
                    <m:sub>
                      <m:r>
                        <w:del w:id="802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</m:sSub>
                </m:den>
              </m:f>
              <m:f>
                <m:fPr>
                  <m:ctrlPr>
                    <w:del w:id="803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fPr>
                <m:num>
                  <m:r>
                    <w:del w:id="804" w:author="Naor Movshovitz" w:date="2016-08-12T11:03:00Z">
                      <w:rPr>
                        <w:rFonts w:ascii="Cambria Math" w:hAnsi="Cambria Math"/>
                      </w:rPr>
                      <m:t>1</m:t>
                    </w:del>
                  </m:r>
                </m:num>
                <m:den>
                  <m:r>
                    <w:del w:id="805" w:author="Naor Movshovitz" w:date="2016-08-12T11:03:00Z">
                      <w:rPr>
                        <w:rFonts w:ascii="Cambria Math" w:hAnsi="Cambria Math"/>
                      </w:rPr>
                      <m:t>ξ</m:t>
                    </w:del>
                  </m:r>
                </m:den>
              </m:f>
              <m:d>
                <m:dPr>
                  <m:ctrlPr>
                    <w:del w:id="806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del w:id="807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808" w:author="Naor Movshovitz" w:date="2016-08-12T11:03:00Z">
                          <w:rPr>
                            <w:rFonts w:ascii="Cambria Math" w:hAnsi="Cambria Math"/>
                          </w:rPr>
                          <m:t>i=0</m:t>
                        </w:del>
                      </m:r>
                    </m:sub>
                    <m:sup>
                      <m:r>
                        <w:del w:id="809" w:author="Naor Movshovitz" w:date="2016-08-12T11:03:00Z">
                          <w:rPr>
                            <w:rFonts w:ascii="Cambria Math" w:hAnsi="Cambria Math"/>
                          </w:rPr>
                          <m:t>N-1</m:t>
                        </w:del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del w:id="810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naryPr>
                        <m:sub>
                          <m:r>
                            <w:del w:id="811" w:author="Naor Movshovitz" w:date="2016-08-12T11:03:00Z">
                              <w:rPr>
                                <w:rFonts w:ascii="Cambria Math" w:hAnsi="Cambria Math"/>
                              </w:rPr>
                              <m:t>k=0</m:t>
                            </w:del>
                          </m:r>
                        </m:sub>
                        <m:sup>
                          <m:r>
                            <w:del w:id="812" w:author="Naor Movshovitz" w:date="2016-08-12T11:03:00Z">
                              <w:rPr>
                                <w:rFonts w:ascii="Cambria Math" w:hAnsi="Cambria Math"/>
                              </w:rPr>
                              <m:t>∞</m:t>
                            </w:del>
                          </m:r>
                        </m:sup>
                        <m:e>
                          <m:sSub>
                            <m:sSubPr>
                              <m:ctrlPr>
                                <w:del w:id="813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del w:id="814" w:author="Naor Movshovitz" w:date="2016-08-12T11:03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del>
                                  </m:ctrlPr>
                                </m:sSupPr>
                                <m:e>
                                  <m:r>
                                    <w:del w:id="815" w:author="Naor Movshovitz" w:date="2016-08-12T11:03:00Z"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w:del>
                                  </m:r>
                                </m:e>
                                <m:sup>
                                  <m:r>
                                    <w:del w:id="816" w:author="Naor Movshovitz" w:date="2016-08-12T11:03:00Z"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w:del>
                                  </m:r>
                                </m:sup>
                              </m:sSup>
                            </m:e>
                            <m:sub>
                              <m:r>
                                <w:del w:id="817" w:author="Naor Movshovitz" w:date="2016-08-12T11:03:00Z">
                                  <w:rPr>
                                    <w:rFonts w:ascii="Cambria Math" w:hAnsi="Cambria Math"/>
                                  </w:rPr>
                                  <m:t>i,2k</m:t>
                                </w:del>
                              </m:r>
                            </m:sub>
                          </m:sSub>
                          <m:sSup>
                            <m:sSupPr>
                              <m:ctrlPr>
                                <w:del w:id="818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pPr>
                            <m:e>
                              <m:r>
                                <w:del w:id="819" w:author="Naor Movshovitz" w:date="2016-08-12T11:03:00Z">
                                  <w:rPr>
                                    <w:rFonts w:ascii="Cambria Math" w:hAnsi="Cambria Math"/>
                                  </w:rPr>
                                  <m:t>ξ</m:t>
                                </w:del>
                              </m:r>
                            </m:e>
                            <m:sup>
                              <m:r>
                                <w:del w:id="820" w:author="Naor Movshovitz" w:date="2016-08-12T11:03:00Z">
                                  <w:rPr>
                                    <w:rFonts w:ascii="Cambria Math" w:hAnsi="Cambria Math"/>
                                  </w:rPr>
                                  <m:t>2k+1</m:t>
                                </w:del>
                              </m:r>
                            </m:sup>
                          </m:sSup>
                          <m:sSub>
                            <m:sSubPr>
                              <m:ctrlPr>
                                <w:del w:id="821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822" w:author="Naor Movshovitz" w:date="2016-08-12T11:03:00Z">
                                  <w:rPr>
                                    <w:rFonts w:ascii="Cambria Math" w:hAnsi="Cambria Math"/>
                                  </w:rPr>
                                  <m:t>P</m:t>
                                </w:del>
                              </m:r>
                            </m:e>
                            <m:sub>
                              <m:r>
                                <w:del w:id="823" w:author="Naor Movshovitz" w:date="2016-08-12T11:03:00Z">
                                  <w:rPr>
                                    <w:rFonts w:ascii="Cambria Math" w:hAnsi="Cambria Math"/>
                                  </w:rPr>
                                  <m:t>2k</m:t>
                                </w:del>
                              </m:r>
                            </m:sub>
                          </m:sSub>
                          <m:d>
                            <m:dPr>
                              <m:ctrlPr>
                                <w:del w:id="824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dPr>
                            <m:e>
                              <m:r>
                                <w:del w:id="825" w:author="Naor Movshovitz" w:date="2016-08-12T11:03:00Z">
                                  <w:rPr>
                                    <w:rFonts w:ascii="Cambria Math" w:hAnsi="Cambria Math"/>
                                  </w:rPr>
                                  <m:t>μ</m:t>
                                </w:del>
                              </m:r>
                            </m:e>
                          </m:d>
                          <m:r>
                            <w:del w:id="826" w:author="Naor Movshovitz" w:date="2016-08-12T11:03:00Z">
                              <w:rPr>
                                <w:rFonts w:ascii="Cambria Math" w:hAnsi="Cambria Math"/>
                              </w:rPr>
                              <m:t>+</m:t>
                            </w:del>
                          </m:r>
                          <m:sSub>
                            <m:sSubPr>
                              <m:ctrlPr>
                                <w:del w:id="827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bPr>
                            <m:e>
                              <m:r>
                                <w:del w:id="828" w:author="Naor Movshovitz" w:date="2016-08-12T11:03:00Z"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w:del>
                              </m:r>
                              <m:sSup>
                                <m:sSupPr>
                                  <m:ctrlPr>
                                    <w:del w:id="829" w:author="Naor Movshovitz" w:date="2016-08-12T11:03:00Z">
                                      <w:rPr>
                                        <w:rFonts w:ascii="Cambria Math" w:hAnsi="Cambria Math"/>
                                        <w:i/>
                                      </w:rPr>
                                    </w:del>
                                  </m:ctrlPr>
                                </m:sSupPr>
                                <m:e>
                                  <m:r>
                                    <w:del w:id="830" w:author="Naor Movshovitz" w:date="2016-08-12T11:03:00Z"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w:del>
                                  </m:r>
                                </m:e>
                                <m:sup>
                                  <m:r>
                                    <w:del w:id="831" w:author="Naor Movshovitz" w:date="2016-08-12T11:03:00Z">
                                      <w:rPr>
                                        <w:rFonts w:ascii="Cambria Math" w:hAnsi="Cambria Math"/>
                                      </w:rPr>
                                      <m:t>''</m:t>
                                    </w:del>
                                  </m:r>
                                </m:sup>
                              </m:sSup>
                            </m:e>
                            <m:sub>
                              <m:r>
                                <w:del w:id="832" w:author="Naor Movshovitz" w:date="2016-08-12T11:03:00Z">
                                  <w:rPr>
                                    <w:rFonts w:ascii="Cambria Math" w:hAnsi="Cambria Math"/>
                                  </w:rPr>
                                  <m:t>i,   0</m:t>
                                </w:del>
                              </m:r>
                            </m:sub>
                          </m:sSub>
                          <m:sSup>
                            <m:sSupPr>
                              <m:ctrlPr>
                                <w:del w:id="833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pPr>
                            <m:e>
                              <m:r>
                                <w:del w:id="834" w:author="Naor Movshovitz" w:date="2016-08-12T11:03:00Z">
                                  <w:rPr>
                                    <w:rFonts w:ascii="Cambria Math" w:hAnsi="Cambria Math"/>
                                  </w:rPr>
                                  <m:t>ξ</m:t>
                                </w:del>
                              </m:r>
                            </m:e>
                            <m:sup>
                              <m:r>
                                <w:del w:id="835" w:author="Naor Movshovitz" w:date="2016-08-12T11:03:00Z">
                                  <w:rPr>
                                    <w:rFonts w:ascii="Cambria Math" w:hAnsi="Cambria Math"/>
                                  </w:rPr>
                                  <m:t>3</m:t>
                                </w:del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del w:id="836" w:author="Naor Movshovitz" w:date="2016-08-12T11:03:00Z">
                  <w:rPr>
                    <w:rFonts w:ascii="Cambria Math" w:hAnsi="Cambria Math"/>
                  </w:rPr>
                  <m:t>=-</m:t>
                </w:del>
              </m:r>
              <m:f>
                <m:fPr>
                  <m:ctrlPr>
                    <w:del w:id="837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fPr>
                <m:num>
                  <m:r>
                    <w:del w:id="838" w:author="Naor Movshovitz" w:date="2016-08-12T11:03:00Z">
                      <w:rPr>
                        <w:rFonts w:ascii="Cambria Math" w:hAnsi="Cambria Math"/>
                      </w:rPr>
                      <m:t>GM</m:t>
                    </w:del>
                  </m:r>
                </m:num>
                <m:den>
                  <m:sSub>
                    <m:sSubPr>
                      <m:ctrlPr>
                        <w:del w:id="839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sSubPr>
                    <m:e>
                      <m:r>
                        <w:del w:id="840" w:author="Naor Movshovitz" w:date="2016-08-12T11:03:00Z">
                          <w:rPr>
                            <w:rFonts w:ascii="Cambria Math" w:hAnsi="Cambria Math"/>
                          </w:rPr>
                          <m:t>a</m:t>
                        </w:del>
                      </m:r>
                    </m:e>
                    <m:sub>
                      <m:r>
                        <w:del w:id="841" w:author="Naor Movshovitz" w:date="2016-08-12T11:03:00Z">
                          <w:rPr>
                            <w:rFonts w:ascii="Cambria Math" w:hAnsi="Cambria Math"/>
                          </w:rPr>
                          <m:t>0</m:t>
                        </w:del>
                      </m:r>
                    </m:sub>
                  </m:sSub>
                </m:den>
              </m:f>
              <m:d>
                <m:dPr>
                  <m:ctrlPr>
                    <w:del w:id="842" w:author="Naor Movshovitz" w:date="2016-08-12T11:03:00Z">
                      <w:rPr>
                        <w:rFonts w:ascii="Cambria Math" w:hAnsi="Cambria Math"/>
                        <w:i/>
                      </w:rPr>
                    </w:del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del w:id="843" w:author="Naor Movshovitz" w:date="2016-08-12T11:03:00Z">
                          <w:rPr>
                            <w:rFonts w:ascii="Cambria Math" w:hAnsi="Cambria Math"/>
                            <w:i/>
                          </w:rPr>
                        </w:del>
                      </m:ctrlPr>
                    </m:naryPr>
                    <m:sub>
                      <m:r>
                        <w:del w:id="844" w:author="Naor Movshovitz" w:date="2016-08-12T11:03:00Z">
                          <w:rPr>
                            <w:rFonts w:ascii="Cambria Math" w:hAnsi="Cambria Math"/>
                          </w:rPr>
                          <m:t>i=0</m:t>
                        </w:del>
                      </m:r>
                    </m:sub>
                    <m:sup>
                      <m:r>
                        <w:del w:id="845" w:author="Naor Movshovitz" w:date="2016-08-12T11:03:00Z">
                          <w:rPr>
                            <w:rFonts w:ascii="Cambria Math" w:hAnsi="Cambria Math"/>
                          </w:rPr>
                          <m:t>N-1</m:t>
                        </w:del>
                      </m:r>
                    </m:sup>
                    <m:e>
                      <m:sSub>
                        <m:sSubPr>
                          <m:ctrlPr>
                            <w:del w:id="846" w:author="Naor Movshovitz" w:date="2016-08-12T11:03:00Z">
                              <w:rPr>
                                <w:rFonts w:ascii="Cambria Math" w:hAnsi="Cambria Math"/>
                                <w:i/>
                              </w:rPr>
                            </w:del>
                          </m:ctrlPr>
                        </m:sSubPr>
                        <m:e>
                          <m:sSup>
                            <m:sSupPr>
                              <m:ctrlPr>
                                <w:del w:id="847" w:author="Naor Movshovitz" w:date="2016-08-12T11:03:00Z">
                                  <w:rPr>
                                    <w:rFonts w:ascii="Cambria Math" w:hAnsi="Cambria Math"/>
                                    <w:i/>
                                  </w:rPr>
                                </w:del>
                              </m:ctrlPr>
                            </m:sSupPr>
                            <m:e>
                              <m:r>
                                <w:del w:id="848" w:author="Naor Movshovitz" w:date="2016-08-12T11:03:00Z">
                                  <w:rPr>
                                    <w:rFonts w:ascii="Cambria Math" w:hAnsi="Cambria Math"/>
                                  </w:rPr>
                                  <m:t>J</m:t>
                                </w:del>
                              </m:r>
                            </m:e>
                            <m:sup>
                              <m:r>
                                <w:del w:id="849" w:author="Naor Movshovitz" w:date="2016-08-12T11:03:00Z">
                                  <w:rPr>
                                    <w:rFonts w:ascii="Cambria Math" w:hAnsi="Cambria Math"/>
                                  </w:rPr>
                                  <m:t>'</m:t>
                                </w:del>
                              </m:r>
                            </m:sup>
                          </m:sSup>
                        </m:e>
                        <m:sub>
                          <m:r>
                            <w:del w:id="850" w:author="Naor Movshovitz" w:date="2016-08-12T11:03:00Z">
                              <w:rPr>
                                <w:rFonts w:ascii="Cambria Math" w:hAnsi="Cambria Math"/>
                              </w:rPr>
                              <m:t>i,2k</m:t>
                            </w:del>
                          </m:r>
                        </m:sub>
                      </m:sSub>
                    </m:e>
                  </m:nary>
                </m:e>
              </m:d>
            </m:e>
          </m:func>
        </m:oMath>
      </m:oMathPara>
    </w:p>
    <w:p w14:paraId="716EF4C8" w14:textId="1FFA8067" w:rsidR="00977D13" w:rsidDel="00A41DFC" w:rsidRDefault="00977D13" w:rsidP="00CE0E4D">
      <w:pPr>
        <w:rPr>
          <w:del w:id="851" w:author="Naor Movshovitz" w:date="2016-08-12T11:03:00Z"/>
        </w:rPr>
      </w:pPr>
    </w:p>
    <w:p w14:paraId="18507481" w14:textId="681CA43E" w:rsidR="00CE0E4D" w:rsidDel="00A41DFC" w:rsidRDefault="00CE0E4D" w:rsidP="00C15D85">
      <w:pPr>
        <w:rPr>
          <w:del w:id="852" w:author="Naor Movshovitz" w:date="2016-08-12T11:03:00Z"/>
        </w:rPr>
      </w:pPr>
    </w:p>
    <w:p w14:paraId="036E1FBA" w14:textId="716CFE52" w:rsidR="00F2129E" w:rsidRDefault="00D9643D" w:rsidP="00C15D85">
      <w:r>
        <w:t>Parameterizations:</w:t>
      </w:r>
    </w:p>
    <w:p w14:paraId="75D11704" w14:textId="77777777" w:rsidR="00D9643D" w:rsidRDefault="00D9643D" w:rsidP="00C15D85"/>
    <w:p w14:paraId="536AD4A7" w14:textId="11C93245" w:rsidR="004D12D2" w:rsidRDefault="00D9643D" w:rsidP="00C15D85">
      <w:r>
        <w:t>Define the mean density</w:t>
      </w:r>
      <w:r w:rsidR="00FC0A6C">
        <w:t xml:space="preserve"> (can compute initial approximation from input parameters by </w:t>
      </w:r>
      <w:proofErr w:type="gramStart"/>
      <w:r w:rsidR="00FC0A6C">
        <w:t xml:space="preserve">setting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w:proofErr w:type="gramEnd"/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dμ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</m:t>
        </m:r>
      </m:oMath>
      <w:r w:rsidR="00FC0A6C">
        <w:t xml:space="preserve"> ):</w:t>
      </w:r>
    </w:p>
    <w:p w14:paraId="446CEF12" w14:textId="77777777" w:rsidR="004D12D2" w:rsidRDefault="004D12D2" w:rsidP="00C15D85"/>
    <w:p w14:paraId="7A5AF8FE" w14:textId="41FC3C32" w:rsidR="003217D8" w:rsidRDefault="00706DC8" w:rsidP="00C15D85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F0F2E8C" w14:textId="77777777" w:rsidR="003217D8" w:rsidRDefault="003217D8" w:rsidP="00C15D85"/>
    <w:p w14:paraId="54797784" w14:textId="2F1D704E" w:rsidR="003217D8" w:rsidRDefault="00FC0A6C" w:rsidP="00C15D85">
      <w:r>
        <w:t>Final value comes from converged model.</w:t>
      </w:r>
    </w:p>
    <w:p w14:paraId="6E9A4386" w14:textId="77777777" w:rsidR="00FC0A6C" w:rsidRDefault="00FC0A6C" w:rsidP="00C15D85"/>
    <w:p w14:paraId="176A274C" w14:textId="5E72429C" w:rsidR="00FC0A6C" w:rsidRDefault="00FC0A6C" w:rsidP="00C15D85">
      <w:r>
        <w:t>Now we set up parameters for the nested spheroids.</w:t>
      </w:r>
    </w:p>
    <w:p w14:paraId="316B1FB8" w14:textId="77777777" w:rsidR="00414058" w:rsidRDefault="00414058" w:rsidP="00C15D85"/>
    <w:p w14:paraId="75AC9D79" w14:textId="09D92CEC" w:rsidR="00414058" w:rsidRDefault="00414058" w:rsidP="00C15D85">
      <w:r>
        <w:t>Let</w:t>
      </w:r>
    </w:p>
    <w:p w14:paraId="7A221DAB" w14:textId="4E87B715" w:rsidR="00414058" w:rsidRPr="00414058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 i=0,1,…,N-1</m:t>
          </m:r>
        </m:oMath>
      </m:oMathPara>
    </w:p>
    <w:p w14:paraId="4787754C" w14:textId="77777777" w:rsidR="00414058" w:rsidRDefault="00414058" w:rsidP="00C15D85"/>
    <w:p w14:paraId="32ABC831" w14:textId="7E0FA1FC" w:rsidR="00414058" w:rsidRDefault="00414058" w:rsidP="00C15D85">
      <w:proofErr w:type="gramStart"/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could</w:t>
      </w:r>
      <w:proofErr w:type="gramEnd"/>
      <w:r>
        <w:t xml:space="preserve"> be equally spaced between 0 and 1, or made more dense where needed.</w:t>
      </w:r>
    </w:p>
    <w:p w14:paraId="52C22B9A" w14:textId="77777777" w:rsidR="00414058" w:rsidRDefault="00414058" w:rsidP="00C15D85"/>
    <w:p w14:paraId="38C64818" w14:textId="0D828CC8" w:rsidR="00414058" w:rsidRDefault="00414058" w:rsidP="00C15D85">
      <w:r>
        <w:t>Next, we specify the density step at each layer:</w:t>
      </w:r>
    </w:p>
    <w:p w14:paraId="55E32D0A" w14:textId="234008B2" w:rsidR="00414058" w:rsidRPr="00EB02E3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 i=0,1,…,N-1</m:t>
          </m:r>
        </m:oMath>
      </m:oMathPara>
    </w:p>
    <w:p w14:paraId="07E295C2" w14:textId="2F20ACEF" w:rsidR="00E7646F" w:rsidRDefault="00695B6A" w:rsidP="00C15D85">
      <w:r>
        <w:t>The units are unimportant since everything gets renormalized in the end.  After we have a converged model, we require</w:t>
      </w:r>
      <w:r w:rsidR="00E7646F">
        <w:t>:</w:t>
      </w:r>
    </w:p>
    <w:p w14:paraId="66A81DB4" w14:textId="6A0C0662" w:rsidR="00E7646F" w:rsidRPr="00D93935" w:rsidRDefault="00E7646F" w:rsidP="00C15D85">
      <m:oMathPara>
        <m:oMathParaPr>
          <m:jc m:val="right"/>
        </m:oMathParaPr>
        <m:oMath>
          <m:r>
            <w:rPr>
              <w:rFonts w:ascii="Cambria Math" w:hAnsi="Cambria Math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             (9)</m:t>
          </m:r>
        </m:oMath>
      </m:oMathPara>
    </w:p>
    <w:p w14:paraId="22481F5F" w14:textId="77777777" w:rsidR="00E7646F" w:rsidRDefault="00E7646F" w:rsidP="00C15D85"/>
    <w:p w14:paraId="5CCC35FB" w14:textId="577316B0" w:rsidR="0040275D" w:rsidRDefault="00174DCE" w:rsidP="0040275D">
      <w:pPr>
        <w:widowControl w:val="0"/>
        <w:autoSpaceDE w:val="0"/>
        <w:autoSpaceDN w:val="0"/>
        <w:adjustRightInd w:val="0"/>
        <w:spacing w:after="240" w:line="260" w:lineRule="atLeast"/>
        <w:rPr>
          <w:rFonts w:cs="Times"/>
        </w:rPr>
      </w:pPr>
      <w:r>
        <w:t xml:space="preserve">For the single Maclaurin spheroid </w:t>
      </w:r>
      <m:oMath>
        <m:r>
          <w:rPr>
            <w:rFonts w:ascii="Cambria Math" w:hAnsi="Cambria Math"/>
          </w:rPr>
          <m:t>(N=1)</m:t>
        </m:r>
      </m:oMath>
      <w:r>
        <w:t xml:space="preserve">, there is only one interface, the outer 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.  The iterative approach </w:t>
      </w:r>
      <w:r w:rsidR="0040275D">
        <w:t xml:space="preserve">given by </w:t>
      </w:r>
      <w:r w:rsidR="0040275D" w:rsidRPr="0040275D">
        <w:rPr>
          <w:rFonts w:cs="Times"/>
        </w:rPr>
        <w:t xml:space="preserve">Hubbard 2012, </w:t>
      </w:r>
      <w:proofErr w:type="spellStart"/>
      <w:r w:rsidR="0040275D" w:rsidRPr="0040275D">
        <w:rPr>
          <w:rFonts w:cs="Times"/>
        </w:rPr>
        <w:t>ApJL</w:t>
      </w:r>
      <w:proofErr w:type="spellEnd"/>
      <w:r w:rsidR="0040275D" w:rsidRPr="0040275D">
        <w:rPr>
          <w:rFonts w:cs="Times"/>
        </w:rPr>
        <w:t>, 756, L15</w:t>
      </w:r>
      <w:r w:rsidR="0040275D">
        <w:rPr>
          <w:rFonts w:cs="Times"/>
        </w:rPr>
        <w:t xml:space="preserve"> works like this.  Guess initial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40275D">
        <w:rPr>
          <w:rFonts w:cs="Times"/>
        </w:rPr>
        <w:t xml:space="preserve">.  Use these values to solve for the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 w:rsidR="0040275D">
        <w:rPr>
          <w:rFonts w:cs="Times"/>
        </w:rPr>
        <w:t xml:space="preserve"> on the Gaussian quadrature points.  Then use these numbers to </w:t>
      </w:r>
      <w:proofErr w:type="spellStart"/>
      <w:r w:rsidR="0040275D">
        <w:rPr>
          <w:rFonts w:cs="Times"/>
        </w:rPr>
        <w:t>recompute</w:t>
      </w:r>
      <w:proofErr w:type="spellEnd"/>
      <w:r w:rsidR="0040275D">
        <w:rPr>
          <w:rFonts w:cs="Times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40275D">
        <w:rPr>
          <w:rFonts w:cs="Times"/>
        </w:rPr>
        <w:t xml:space="preserve">.  </w:t>
      </w:r>
      <w:r w:rsidR="0040275D">
        <w:rPr>
          <w:rFonts w:cs="Times"/>
        </w:rPr>
        <w:lastRenderedPageBreak/>
        <w:t>Iterate until converged.</w:t>
      </w:r>
    </w:p>
    <w:p w14:paraId="2A50F28C" w14:textId="7CF70DCF" w:rsidR="00574C05" w:rsidRDefault="0040275D" w:rsidP="0040275D">
      <w:pPr>
        <w:widowControl w:val="0"/>
        <w:autoSpaceDE w:val="0"/>
        <w:autoSpaceDN w:val="0"/>
        <w:adjustRightInd w:val="0"/>
        <w:spacing w:after="240" w:line="260" w:lineRule="atLeast"/>
      </w:pPr>
      <w:r>
        <w:rPr>
          <w:rFonts w:cs="Times"/>
        </w:rPr>
        <w:t xml:space="preserve">For the case </w:t>
      </w:r>
      <m:oMath>
        <m:r>
          <w:rPr>
            <w:rFonts w:ascii="Cambria Math" w:hAnsi="Cambria Math"/>
          </w:rPr>
          <m:t>N&gt;1</m:t>
        </m:r>
      </m:oMath>
      <w:r>
        <w:rPr>
          <w:rFonts w:cs="Times"/>
        </w:rPr>
        <w:t>, there are multiple interfaces.  The outermost interface is a special case since there are no spheroids external to it.</w:t>
      </w:r>
    </w:p>
    <w:p w14:paraId="75FFB387" w14:textId="6D973CB3" w:rsidR="00B70AD6" w:rsidRDefault="00B70AD6" w:rsidP="00C15D85">
      <w:r>
        <w:t>Equation for the shape of each interface:</w:t>
      </w:r>
    </w:p>
    <w:p w14:paraId="645F9D1C" w14:textId="6C432937" w:rsidR="00414058" w:rsidRPr="00D25820" w:rsidRDefault="00BE22D9" w:rsidP="00C15D85">
      <w:pPr>
        <w:rPr>
          <w:i/>
        </w:rPr>
      </w:pPr>
      <w:r w:rsidRPr="00D25820">
        <w:rPr>
          <w:i/>
        </w:rPr>
        <w:t>Interface 0:</w:t>
      </w:r>
    </w:p>
    <w:p w14:paraId="124E98A8" w14:textId="77777777" w:rsidR="00BE22D9" w:rsidRDefault="00BE22D9" w:rsidP="00C15D85"/>
    <w:p w14:paraId="18CBB669" w14:textId="4BDA3EE3" w:rsidR="003217D8" w:rsidRDefault="00706DC8" w:rsidP="00C15D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</m:t>
          </m:r>
        </m:oMath>
      </m:oMathPara>
    </w:p>
    <w:p w14:paraId="5A219530" w14:textId="77777777" w:rsidR="003217D8" w:rsidRDefault="003217D8" w:rsidP="00C15D85"/>
    <w:p w14:paraId="5565315F" w14:textId="117A18E3" w:rsidR="003217D8" w:rsidRDefault="00D25820" w:rsidP="00C15D85">
      <w:proofErr w:type="gramStart"/>
      <w:r>
        <w:t>or</w:t>
      </w:r>
      <w:proofErr w:type="gramEnd"/>
    </w:p>
    <w:p w14:paraId="0EBD5BDE" w14:textId="77777777" w:rsidR="00D25820" w:rsidRDefault="00D25820" w:rsidP="00C15D85"/>
    <w:p w14:paraId="2623E8AC" w14:textId="71A02844" w:rsidR="003217D8" w:rsidRDefault="00706DC8" w:rsidP="00C15D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q=0</m:t>
          </m:r>
        </m:oMath>
      </m:oMathPara>
    </w:p>
    <w:p w14:paraId="4AA1DC2F" w14:textId="77777777" w:rsidR="003217D8" w:rsidRDefault="003217D8" w:rsidP="00C15D85"/>
    <w:p w14:paraId="7B9BBEBA" w14:textId="77777777" w:rsidR="00AF653C" w:rsidRDefault="00AF653C" w:rsidP="00711E1B">
      <w:pPr>
        <w:rPr>
          <w:i/>
        </w:rPr>
      </w:pPr>
    </w:p>
    <w:p w14:paraId="61751F65" w14:textId="3A8ECA70" w:rsidR="00711E1B" w:rsidRPr="00D25820" w:rsidRDefault="00711E1B" w:rsidP="00711E1B">
      <w:pPr>
        <w:rPr>
          <w:i/>
        </w:rPr>
      </w:pPr>
      <w:r>
        <w:rPr>
          <w:i/>
        </w:rPr>
        <w:t>Interface j</w:t>
      </w:r>
      <w:r w:rsidRPr="00D25820">
        <w:rPr>
          <w:i/>
        </w:rPr>
        <w:t>:</w:t>
      </w:r>
    </w:p>
    <w:p w14:paraId="3E88DEC6" w14:textId="77777777" w:rsidR="003217D8" w:rsidRDefault="003217D8" w:rsidP="00C15D85"/>
    <w:p w14:paraId="23D73AC2" w14:textId="1A98142D" w:rsidR="003217D8" w:rsidRDefault="00711E1B" w:rsidP="00C15D8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   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12F910D1" w14:textId="77777777" w:rsidR="00711E1B" w:rsidRDefault="00711E1B" w:rsidP="00C15D85"/>
    <w:p w14:paraId="7806EB81" w14:textId="77777777" w:rsidR="00711E1B" w:rsidRDefault="00711E1B" w:rsidP="00C15D85"/>
    <w:p w14:paraId="3C859BF0" w14:textId="77777777" w:rsidR="00711E1B" w:rsidRDefault="00711E1B" w:rsidP="00C15D85"/>
    <w:p w14:paraId="62F0766A" w14:textId="782C3C33" w:rsidR="000065D8" w:rsidRDefault="000065D8" w:rsidP="000065D8">
      <w:r>
        <w:t>Calculation of moments from the shape of each interface:</w:t>
      </w:r>
    </w:p>
    <w:p w14:paraId="6CBC2B90" w14:textId="77777777" w:rsidR="00711E1B" w:rsidRDefault="00711E1B" w:rsidP="00C15D85"/>
    <w:p w14:paraId="09E02A4D" w14:textId="09AEF833" w:rsidR="00711E1B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i,2k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2k+3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77C39087" w14:textId="77777777" w:rsidR="00711E1B" w:rsidRDefault="00711E1B" w:rsidP="00C15D85"/>
    <w:p w14:paraId="248C92F7" w14:textId="77777777" w:rsidR="00711E1B" w:rsidRDefault="00711E1B" w:rsidP="00C15D85"/>
    <w:p w14:paraId="1490AD24" w14:textId="187477E0" w:rsidR="00AF0FB5" w:rsidRPr="00806D17" w:rsidRDefault="00706DC8" w:rsidP="00AF0F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2k</m:t>
              </m:r>
            </m:sub>
          </m:sSub>
          <m:r>
            <w:rPr>
              <w:rFonts w:ascii="Cambria Math" w:hAnsi="Cambria Math"/>
            </w:rPr>
            <m:t xml:space="preserve"> 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(2-2k)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0D4EFAD9" w14:textId="77777777" w:rsidR="00AF0FB5" w:rsidRDefault="00AF0FB5" w:rsidP="00AF0FB5"/>
    <w:p w14:paraId="29FA1639" w14:textId="77777777" w:rsidR="00AF0FB5" w:rsidRDefault="00AF0FB5" w:rsidP="00AF0FB5"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k&gt;1</m:t>
        </m:r>
      </m:oMath>
      <w:r>
        <w:t>, and</w:t>
      </w:r>
    </w:p>
    <w:p w14:paraId="48EEDE4E" w14:textId="16DD0E0D" w:rsidR="004A7528" w:rsidRDefault="00706DC8" w:rsidP="004A75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2</m:t>
              </m:r>
            </m:sub>
          </m:sSub>
          <m:r>
            <w:rPr>
              <w:rFonts w:ascii="Cambria Math" w:hAnsi="Cambria Math"/>
            </w:rPr>
            <m:t>=  -3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   </m:t>
          </m:r>
        </m:oMath>
      </m:oMathPara>
    </w:p>
    <w:p w14:paraId="030F6F42" w14:textId="2BDC7F02" w:rsidR="000B728F" w:rsidRDefault="004A7528" w:rsidP="000B728F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022BE656" w14:textId="35D47E87" w:rsidR="000B728F" w:rsidRPr="00484AF8" w:rsidRDefault="00706DC8" w:rsidP="000B72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i,  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9301CED" w14:textId="77777777" w:rsidR="000B728F" w:rsidRDefault="000B728F" w:rsidP="000B728F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75D29CF6" w14:textId="77777777" w:rsidR="000B728F" w:rsidRDefault="000B728F" w:rsidP="000B728F">
      <w:proofErr w:type="gramStart"/>
      <w:r>
        <w:t>and</w:t>
      </w:r>
      <w:proofErr w:type="gramEnd"/>
    </w:p>
    <w:p w14:paraId="3FEED463" w14:textId="04C03085" w:rsidR="00711E1B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w:rPr>
                  <w:rFonts w:ascii="Cambria Math" w:hAnsi="Cambria Math"/>
                </w:rPr>
                <m:t>i,   0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4856BED1" w14:textId="77777777" w:rsidR="00711E1B" w:rsidRDefault="00711E1B" w:rsidP="00C15D85"/>
    <w:p w14:paraId="42E3447F" w14:textId="77777777" w:rsidR="00711E1B" w:rsidRDefault="00711E1B" w:rsidP="00C15D85"/>
    <w:p w14:paraId="43146500" w14:textId="0DCE2246" w:rsidR="000D6956" w:rsidRDefault="0073262C" w:rsidP="00D93935">
      <w:r>
        <w:t xml:space="preserve">We </w:t>
      </w:r>
      <w:r w:rsidR="00D93935">
        <w:t xml:space="preserve">can start </w:t>
      </w:r>
      <w:r w:rsidR="00DB2619">
        <w:t>off the iterative process</w:t>
      </w:r>
      <w:r w:rsidR="00D93935">
        <w:t xml:space="preserve"> with any array of values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3935">
        <w:t>.</w:t>
      </w:r>
      <w:r>
        <w:t xml:space="preserve"> </w:t>
      </w:r>
      <w:r w:rsidR="00D93935">
        <w:t xml:space="preserve">During a given iteration, we must cycle through all the interfaces.  After </w:t>
      </w:r>
      <w:r w:rsidR="00717B4D">
        <w:t xml:space="preserve">we decide that the iterations have converged because </w:t>
      </w:r>
      <w:r w:rsidR="00D93935">
        <w:t xml:space="preserve">all the interfaces and gravitational moments remain unchanging within a specified tolerance, we multiply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93935">
        <w:t xml:space="preserve"> </w:t>
      </w:r>
      <w:r w:rsidR="005734F3">
        <w:t xml:space="preserve">in Eq. (9) </w:t>
      </w:r>
      <w:r w:rsidR="00D93935">
        <w:t xml:space="preserve">by a single scale factor to obtain the prescribed total mass.  </w:t>
      </w:r>
    </w:p>
    <w:p w14:paraId="72067847" w14:textId="77777777" w:rsidR="003A1DA1" w:rsidRDefault="003A1DA1" w:rsidP="005502CE">
      <w:pPr>
        <w:rPr>
          <w:i/>
        </w:rPr>
      </w:pPr>
    </w:p>
    <w:p w14:paraId="7D413001" w14:textId="517D5E24" w:rsidR="003A1DA1" w:rsidRPr="003A1DA1" w:rsidRDefault="003A1DA1" w:rsidP="005502CE"/>
    <w:p w14:paraId="548874F7" w14:textId="77777777" w:rsidR="005502CE" w:rsidRDefault="005502CE" w:rsidP="005502CE">
      <w:r w:rsidRPr="00636B4D">
        <w:rPr>
          <w:i/>
        </w:rPr>
        <w:t>Calculation of equation of state:</w:t>
      </w:r>
    </w:p>
    <w:p w14:paraId="11FC1833" w14:textId="77777777" w:rsidR="005502CE" w:rsidRDefault="005502CE" w:rsidP="005502CE"/>
    <w:p w14:paraId="0F3928A8" w14:textId="77777777" w:rsidR="005502CE" w:rsidRDefault="005502CE" w:rsidP="005502CE">
      <w:r>
        <w:t>Equation of HE</w:t>
      </w:r>
    </w:p>
    <w:p w14:paraId="1ED97D7D" w14:textId="77777777" w:rsidR="005502CE" w:rsidRDefault="005502CE" w:rsidP="005502CE"/>
    <w:p w14:paraId="18AFF0B1" w14:textId="77777777" w:rsidR="005502CE" w:rsidRPr="00FB2BD3" w:rsidRDefault="005502CE" w:rsidP="005502C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(V+Q)</m:t>
          </m:r>
        </m:oMath>
      </m:oMathPara>
    </w:p>
    <w:p w14:paraId="30B16655" w14:textId="77777777" w:rsidR="005502CE" w:rsidRDefault="005502CE" w:rsidP="005502CE"/>
    <w:p w14:paraId="20AF8EEB" w14:textId="77777777" w:rsidR="005502CE" w:rsidRDefault="005502CE" w:rsidP="005502CE">
      <w:r>
        <w:t>Since density is constant across a layer, we have</w:t>
      </w:r>
    </w:p>
    <w:p w14:paraId="0A0A7E27" w14:textId="77777777" w:rsidR="005502CE" w:rsidRDefault="005502CE" w:rsidP="005502CE"/>
    <w:p w14:paraId="4F965B29" w14:textId="77777777" w:rsidR="005502CE" w:rsidRPr="00FB2BD3" w:rsidRDefault="005502CE" w:rsidP="005502CE">
      <m:oMathPara>
        <m:oMath>
          <m:r>
            <w:rPr>
              <w:rFonts w:ascii="Cambria Math" w:hAnsi="Cambria Math"/>
            </w:rPr>
            <m:t>∆P=ρ∆U</m:t>
          </m:r>
        </m:oMath>
      </m:oMathPara>
    </w:p>
    <w:p w14:paraId="56340830" w14:textId="77777777" w:rsidR="005502CE" w:rsidRDefault="005502CE" w:rsidP="005502CE"/>
    <w:p w14:paraId="252B008A" w14:textId="77777777" w:rsidR="005502CE" w:rsidRDefault="005502CE" w:rsidP="005502CE">
      <w:proofErr w:type="gramStart"/>
      <w:r>
        <w:t>from</w:t>
      </w:r>
      <w:proofErr w:type="gramEnd"/>
      <w:r>
        <w:t xml:space="preserve"> top to bottom of layer.  Units for calculation:</w:t>
      </w:r>
    </w:p>
    <w:p w14:paraId="7DC08592" w14:textId="77777777" w:rsidR="005502CE" w:rsidRDefault="005502CE" w:rsidP="005502CE"/>
    <w:p w14:paraId="5DD13144" w14:textId="18D226F3" w:rsidR="005502CE" w:rsidRPr="008E53BF" w:rsidRDefault="005502CE" w:rsidP="005502CE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3D5BE807" w14:textId="77777777" w:rsidR="005502CE" w:rsidRDefault="005502CE" w:rsidP="005502CE"/>
    <w:p w14:paraId="09E124B8" w14:textId="4B435F01" w:rsidR="005502CE" w:rsidRPr="00C21A17" w:rsidRDefault="005502CE" w:rsidP="005502CE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4A67F5" w14:textId="77777777" w:rsidR="005502CE" w:rsidRDefault="005502CE" w:rsidP="005502CE"/>
    <w:p w14:paraId="4A82F5EC" w14:textId="0826E606" w:rsidR="005502CE" w:rsidRPr="00B42129" w:rsidRDefault="005502CE" w:rsidP="005502CE">
      <m:oMathPara>
        <m:oMath>
          <m:r>
            <w:rPr>
              <w:rFonts w:ascii="Cambria Math" w:hAnsi="Cambria Math"/>
            </w:rPr>
            <w:lastRenderedPageBreak/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21495C" w14:textId="77777777" w:rsidR="005502CE" w:rsidRDefault="005502CE" w:rsidP="005502CE"/>
    <w:p w14:paraId="74AAC7FB" w14:textId="77777777" w:rsidR="007A1AAF" w:rsidRDefault="007A1AAF" w:rsidP="005502CE"/>
    <w:p w14:paraId="2E281AD7" w14:textId="77777777" w:rsidR="00737E4F" w:rsidRDefault="00737E4F" w:rsidP="00C15D85"/>
    <w:p w14:paraId="539A7D93" w14:textId="36458269" w:rsidR="00737E4F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  pu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</m:e>
          </m:nary>
        </m:oMath>
      </m:oMathPara>
    </w:p>
    <w:p w14:paraId="68D05794" w14:textId="77777777" w:rsidR="00737E4F" w:rsidRDefault="00737E4F" w:rsidP="00C15D85"/>
    <w:p w14:paraId="1BBCA72E" w14:textId="77777777" w:rsidR="00737E4F" w:rsidRDefault="00737E4F" w:rsidP="00C15D85"/>
    <w:p w14:paraId="2F663E18" w14:textId="35FEEA35" w:rsidR="00737E4F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 pu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i,2k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   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068E2E8" w14:textId="77777777" w:rsidR="00737E4F" w:rsidRDefault="00737E4F" w:rsidP="00C15D85"/>
    <w:p w14:paraId="23C79D8C" w14:textId="766CB33E" w:rsidR="00711E1B" w:rsidRPr="00D00E87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center, pu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</m:e>
              </m:nary>
            </m:e>
          </m:d>
        </m:oMath>
      </m:oMathPara>
    </w:p>
    <w:p w14:paraId="38FB4A23" w14:textId="77777777" w:rsidR="00D00E87" w:rsidRDefault="00D00E87" w:rsidP="00C15D85"/>
    <w:p w14:paraId="1B57EC05" w14:textId="4816E076" w:rsidR="00D00E87" w:rsidRPr="00E552F6" w:rsidRDefault="00706DC8" w:rsidP="00C15D8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 xml:space="preserve">j,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=β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F27A25C" w14:textId="64DB3DF5" w:rsidR="00E552F6" w:rsidRDefault="00E552F6" w:rsidP="00C15D85">
      <w:proofErr w:type="gramStart"/>
      <w:r>
        <w:t>where</w:t>
      </w:r>
      <w:proofErr w:type="gramEnd"/>
    </w:p>
    <w:p w14:paraId="2E8CA679" w14:textId="24291D0D" w:rsidR="00E552F6" w:rsidRPr="00E552F6" w:rsidRDefault="00E552F6" w:rsidP="00C15D85"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3/4π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den>
          </m:f>
        </m:oMath>
      </m:oMathPara>
    </w:p>
    <w:p w14:paraId="5A31FE18" w14:textId="77777777" w:rsidR="00E552F6" w:rsidRDefault="00E552F6" w:rsidP="00C15D85"/>
    <w:p w14:paraId="4AEDC43F" w14:textId="77777777" w:rsidR="00E552F6" w:rsidRPr="009933C6" w:rsidRDefault="00E552F6" w:rsidP="00C15D85"/>
    <w:p w14:paraId="6187BAD5" w14:textId="77777777" w:rsidR="009933C6" w:rsidRDefault="009933C6" w:rsidP="00C15D85"/>
    <w:p w14:paraId="2F176980" w14:textId="77777777" w:rsidR="009933C6" w:rsidRDefault="009933C6" w:rsidP="00C15D85"/>
    <w:p w14:paraId="35BBDA42" w14:textId="77777777" w:rsidR="009933C6" w:rsidRDefault="009933C6" w:rsidP="009933C6">
      <w:r>
        <w:t>So</w:t>
      </w:r>
    </w:p>
    <w:p w14:paraId="02B0E7BA" w14:textId="050EC5C3" w:rsidR="009933C6" w:rsidRPr="00B42129" w:rsidRDefault="00706DC8" w:rsidP="009933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57B68490" w14:textId="77777777" w:rsidR="009933C6" w:rsidRDefault="009933C6" w:rsidP="009933C6">
      <w:proofErr w:type="gramStart"/>
      <w:r>
        <w:t>or</w:t>
      </w:r>
      <w:proofErr w:type="gramEnd"/>
    </w:p>
    <w:p w14:paraId="100878C9" w14:textId="77777777" w:rsidR="009933C6" w:rsidRDefault="009933C6" w:rsidP="009933C6"/>
    <w:p w14:paraId="300E73CA" w14:textId="22C5718E" w:rsidR="009933C6" w:rsidRDefault="009933C6" w:rsidP="009933C6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6BFB53BC" w14:textId="77777777" w:rsidR="00CB248E" w:rsidRDefault="00CB248E" w:rsidP="009933C6"/>
    <w:p w14:paraId="23C83BF9" w14:textId="77777777" w:rsidR="00CB248E" w:rsidRDefault="00CB248E" w:rsidP="009933C6"/>
    <w:p w14:paraId="53B18FDB" w14:textId="77777777" w:rsidR="00CB248E" w:rsidRDefault="00CB248E" w:rsidP="009933C6"/>
    <w:p w14:paraId="5DE89A93" w14:textId="77777777" w:rsidR="00CB248E" w:rsidRDefault="00CB248E" w:rsidP="009933C6"/>
    <w:p w14:paraId="7A2595BB" w14:textId="77777777" w:rsidR="00CB248E" w:rsidRDefault="00CB248E" w:rsidP="009933C6"/>
    <w:p w14:paraId="0EEE1262" w14:textId="77777777" w:rsidR="00CB248E" w:rsidRDefault="00CB248E" w:rsidP="009933C6"/>
    <w:p w14:paraId="2B83A0AF" w14:textId="77777777" w:rsidR="00962F09" w:rsidRDefault="00962F09" w:rsidP="009933C6"/>
    <w:p w14:paraId="73B82ED7" w14:textId="77777777" w:rsidR="00962F09" w:rsidRDefault="00962F09" w:rsidP="009933C6"/>
    <w:p w14:paraId="7BE9E311" w14:textId="77777777" w:rsidR="00962F09" w:rsidRDefault="00962F09" w:rsidP="009933C6"/>
    <w:p w14:paraId="56B8F1D8" w14:textId="77777777" w:rsidR="00962F09" w:rsidRDefault="00962F09" w:rsidP="009933C6"/>
    <w:p w14:paraId="1022D040" w14:textId="77777777" w:rsidR="00962F09" w:rsidRDefault="00962F09" w:rsidP="009933C6"/>
    <w:p w14:paraId="229BE67E" w14:textId="77777777" w:rsidR="00962F09" w:rsidRDefault="00962F09" w:rsidP="009933C6"/>
    <w:p w14:paraId="51E62EF0" w14:textId="77777777" w:rsidR="00962F09" w:rsidRDefault="00962F09" w:rsidP="009933C6"/>
    <w:p w14:paraId="06A38BC0" w14:textId="77777777" w:rsidR="00962F09" w:rsidRDefault="00962F09" w:rsidP="009933C6"/>
    <w:p w14:paraId="4B350111" w14:textId="77777777" w:rsidR="00962F09" w:rsidRDefault="00962F09" w:rsidP="009933C6"/>
    <w:p w14:paraId="4B76CB7B" w14:textId="77777777" w:rsidR="00962F09" w:rsidRDefault="00962F09" w:rsidP="009933C6"/>
    <w:p w14:paraId="27691383" w14:textId="77777777" w:rsidR="00962F09" w:rsidRDefault="00962F09" w:rsidP="009933C6"/>
    <w:p w14:paraId="051E5CAA" w14:textId="77777777" w:rsidR="00962F09" w:rsidRDefault="00962F09" w:rsidP="009933C6"/>
    <w:p w14:paraId="357CCBC6" w14:textId="3013DD4A" w:rsidR="009933C6" w:rsidRDefault="003923C3" w:rsidP="009933C6">
      <w:r>
        <w:t xml:space="preserve">Table of </w:t>
      </w:r>
      <w:proofErr w:type="spellStart"/>
      <w:r>
        <w:t>e.o.s</w:t>
      </w:r>
      <w:proofErr w:type="spellEnd"/>
      <w:r>
        <w:t>. points:</w:t>
      </w:r>
    </w:p>
    <w:p w14:paraId="48BBACE0" w14:textId="77777777" w:rsidR="003F12CE" w:rsidRDefault="003F12CE" w:rsidP="009933C6"/>
    <w:tbl>
      <w:tblPr>
        <w:tblStyle w:val="TableGrid"/>
        <w:tblW w:w="9636" w:type="dxa"/>
        <w:tblInd w:w="-162" w:type="dxa"/>
        <w:tblLook w:val="04A0" w:firstRow="1" w:lastRow="0" w:firstColumn="1" w:lastColumn="0" w:noHBand="0" w:noVBand="1"/>
      </w:tblPr>
      <w:tblGrid>
        <w:gridCol w:w="3320"/>
        <w:gridCol w:w="3158"/>
        <w:gridCol w:w="3158"/>
      </w:tblGrid>
      <w:tr w:rsidR="003F12CE" w14:paraId="6AC61EFA" w14:textId="77777777" w:rsidTr="003F12CE">
        <w:trPr>
          <w:trHeight w:val="1160"/>
        </w:trPr>
        <w:tc>
          <w:tcPr>
            <w:tcW w:w="3320" w:type="dxa"/>
          </w:tcPr>
          <w:p w14:paraId="7E73FDD2" w14:textId="4325394D" w:rsidR="003F12CE" w:rsidRDefault="003F12CE" w:rsidP="009933C6">
            <m:oMath>
              <m:r>
                <w:rPr>
                  <w:rFonts w:ascii="Cambria Math" w:hAnsi="Cambria Math"/>
                </w:rPr>
                <m:t>i=0</m:t>
              </m:r>
            </m:oMath>
            <w:r>
              <w:t xml:space="preserve"> (top</w:t>
            </w:r>
            <w:r w:rsidR="005734F3">
              <w:t xml:space="preserve"> of outermost spheroid</w:t>
            </w:r>
            <w:r>
              <w:t>)</w:t>
            </w:r>
          </w:p>
        </w:tc>
        <w:tc>
          <w:tcPr>
            <w:tcW w:w="3158" w:type="dxa"/>
          </w:tcPr>
          <w:p w14:paraId="42DD623E" w14:textId="013716D6" w:rsidR="003F12CE" w:rsidRDefault="00706DC8" w:rsidP="006057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 </m:t>
                </m:r>
                <m:r>
                  <w:rPr>
                    <w:rFonts w:ascii="Cambria Math" w:hAnsi="Cambria Math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420EAF3A" w14:textId="5F05EBB1" w:rsidR="003F12CE" w:rsidRDefault="00706DC8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0,pu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3F12CE" w14:paraId="31A46BB7" w14:textId="77777777" w:rsidTr="003F12CE">
        <w:trPr>
          <w:trHeight w:val="277"/>
        </w:trPr>
        <w:tc>
          <w:tcPr>
            <w:tcW w:w="3320" w:type="dxa"/>
          </w:tcPr>
          <w:p w14:paraId="4D9F5275" w14:textId="1D276C06" w:rsidR="003F12CE" w:rsidRDefault="003F12CE" w:rsidP="009933C6">
            <m:oMath>
              <m:r>
                <w:rPr>
                  <w:rFonts w:ascii="Cambria Math" w:hAnsi="Cambria Math"/>
                </w:rPr>
                <m:t>i=0</m:t>
              </m:r>
            </m:oMath>
            <w:r>
              <w:t xml:space="preserve"> (bottom</w:t>
            </w:r>
            <w:r w:rsidR="00134995">
              <w:t xml:space="preserve"> of outermost spheroid</w:t>
            </w:r>
            <w:r>
              <w:t>)</w:t>
            </w:r>
          </w:p>
        </w:tc>
        <w:tc>
          <w:tcPr>
            <w:tcW w:w="3158" w:type="dxa"/>
          </w:tcPr>
          <w:p w14:paraId="742B333C" w14:textId="2FBA411C" w:rsidR="003F12CE" w:rsidRDefault="00706DC8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385971BE" w14:textId="6D8F6CAE" w:rsidR="003F12CE" w:rsidRDefault="00706DC8" w:rsidP="00E552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F12CE" w14:paraId="34BFFD7A" w14:textId="77777777" w:rsidTr="003F12CE">
        <w:trPr>
          <w:trHeight w:val="277"/>
        </w:trPr>
        <w:tc>
          <w:tcPr>
            <w:tcW w:w="3320" w:type="dxa"/>
          </w:tcPr>
          <w:p w14:paraId="0BC52446" w14:textId="341EC28A" w:rsidR="003F12CE" w:rsidRDefault="003F12CE" w:rsidP="009933C6">
            <m:oMath>
              <m:r>
                <w:rPr>
                  <w:rFonts w:ascii="Cambria Math" w:hAnsi="Cambria Math"/>
                </w:rPr>
                <m:t>i=1</m:t>
              </m:r>
            </m:oMath>
            <w:r>
              <w:t xml:space="preserve"> (top)</w:t>
            </w:r>
          </w:p>
        </w:tc>
        <w:tc>
          <w:tcPr>
            <w:tcW w:w="3158" w:type="dxa"/>
          </w:tcPr>
          <w:p w14:paraId="250D4E46" w14:textId="260A1011" w:rsidR="003F12CE" w:rsidRDefault="00706DC8" w:rsidP="004A53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8" w:type="dxa"/>
          </w:tcPr>
          <w:p w14:paraId="0A8099CA" w14:textId="54D48DD5" w:rsidR="003F12CE" w:rsidRDefault="00706DC8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</m:oMath>
            </m:oMathPara>
          </w:p>
        </w:tc>
      </w:tr>
      <w:tr w:rsidR="003F12CE" w14:paraId="540F48C6" w14:textId="77777777" w:rsidTr="003F12CE">
        <w:trPr>
          <w:trHeight w:val="277"/>
        </w:trPr>
        <w:tc>
          <w:tcPr>
            <w:tcW w:w="3320" w:type="dxa"/>
          </w:tcPr>
          <w:p w14:paraId="446C113B" w14:textId="113EA531" w:rsidR="003F12CE" w:rsidRDefault="003F12CE" w:rsidP="003F12CE">
            <m:oMath>
              <m:r>
                <w:rPr>
                  <w:rFonts w:ascii="Cambria Math" w:hAnsi="Cambria Math"/>
                </w:rPr>
                <m:t>i=1</m:t>
              </m:r>
            </m:oMath>
            <w:r>
              <w:t xml:space="preserve"> (bottom)</w:t>
            </w:r>
          </w:p>
        </w:tc>
        <w:tc>
          <w:tcPr>
            <w:tcW w:w="3158" w:type="dxa"/>
          </w:tcPr>
          <w:p w14:paraId="00DDE219" w14:textId="4EA0715F" w:rsidR="003F12CE" w:rsidRDefault="00706DC8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5B378E81" w14:textId="32493CE8" w:rsidR="003F12CE" w:rsidRDefault="00706DC8" w:rsidP="00E552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F12CE" w14:paraId="0D1462D3" w14:textId="77777777" w:rsidTr="003F12CE">
        <w:trPr>
          <w:trHeight w:val="290"/>
        </w:trPr>
        <w:tc>
          <w:tcPr>
            <w:tcW w:w="3320" w:type="dxa"/>
          </w:tcPr>
          <w:p w14:paraId="6967A3E0" w14:textId="26EFD759" w:rsidR="003F12CE" w:rsidRDefault="003F12CE" w:rsidP="009933C6">
            <m:oMath>
              <m:r>
                <w:rPr>
                  <w:rFonts w:ascii="Cambria Math" w:hAnsi="Cambria Math"/>
                </w:rPr>
                <m:t>i=2</m:t>
              </m:r>
            </m:oMath>
            <w:r>
              <w:t xml:space="preserve"> (top)</w:t>
            </w:r>
          </w:p>
        </w:tc>
        <w:tc>
          <w:tcPr>
            <w:tcW w:w="3158" w:type="dxa"/>
          </w:tcPr>
          <w:p w14:paraId="4806C14F" w14:textId="710AB0F4" w:rsidR="003F12CE" w:rsidRDefault="00706DC8" w:rsidP="004A534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58" w:type="dxa"/>
          </w:tcPr>
          <w:p w14:paraId="4632D3FB" w14:textId="28C8C4B3" w:rsidR="003F12CE" w:rsidRDefault="00706DC8" w:rsidP="009933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</m:oMath>
            </m:oMathPara>
          </w:p>
        </w:tc>
      </w:tr>
      <w:tr w:rsidR="003F12CE" w14:paraId="759B52CD" w14:textId="77777777" w:rsidTr="003F12CE">
        <w:trPr>
          <w:trHeight w:val="290"/>
        </w:trPr>
        <w:tc>
          <w:tcPr>
            <w:tcW w:w="3320" w:type="dxa"/>
          </w:tcPr>
          <w:p w14:paraId="65488156" w14:textId="7FEF0E97" w:rsidR="003F12CE" w:rsidRDefault="003F12CE" w:rsidP="003F12CE">
            <w:pPr>
              <w:rPr>
                <w:rFonts w:ascii="Cambria" w:eastAsia="MS Mincho" w:hAnsi="Cambria" w:cs="Times New Roman"/>
              </w:rPr>
            </w:pPr>
            <m:oMath>
              <m:r>
                <w:rPr>
                  <w:rFonts w:ascii="Cambria Math" w:hAnsi="Cambria Math"/>
                </w:rPr>
                <m:t>i=2</m:t>
              </m:r>
            </m:oMath>
            <w:r>
              <w:t xml:space="preserve"> (bottom)</w:t>
            </w:r>
          </w:p>
        </w:tc>
        <w:tc>
          <w:tcPr>
            <w:tcW w:w="3158" w:type="dxa"/>
          </w:tcPr>
          <w:p w14:paraId="2996A360" w14:textId="27C9A102" w:rsidR="003F12CE" w:rsidRDefault="00706DC8" w:rsidP="003F12CE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13065944" w14:textId="3EB26720" w:rsidR="003F12CE" w:rsidRDefault="00706DC8" w:rsidP="00E552F6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3,  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6E4223" w14:paraId="11D758E4" w14:textId="77777777" w:rsidTr="003F12CE">
        <w:trPr>
          <w:trHeight w:val="290"/>
        </w:trPr>
        <w:tc>
          <w:tcPr>
            <w:tcW w:w="3320" w:type="dxa"/>
          </w:tcPr>
          <w:p w14:paraId="3613D021" w14:textId="5594F9E2" w:rsidR="006E4223" w:rsidRDefault="006E4223" w:rsidP="003F12CE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…</w:t>
            </w:r>
          </w:p>
        </w:tc>
        <w:tc>
          <w:tcPr>
            <w:tcW w:w="3158" w:type="dxa"/>
          </w:tcPr>
          <w:p w14:paraId="31245755" w14:textId="665188E1" w:rsidR="006E4223" w:rsidRDefault="006E4223" w:rsidP="003F12CE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…</w:t>
            </w:r>
          </w:p>
        </w:tc>
        <w:tc>
          <w:tcPr>
            <w:tcW w:w="3158" w:type="dxa"/>
          </w:tcPr>
          <w:p w14:paraId="5A372D72" w14:textId="144985F5" w:rsidR="006E4223" w:rsidRDefault="006E4223" w:rsidP="009933C6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…</w:t>
            </w:r>
          </w:p>
        </w:tc>
      </w:tr>
      <w:tr w:rsidR="00404EE6" w14:paraId="70307145" w14:textId="77777777" w:rsidTr="003F12CE">
        <w:trPr>
          <w:trHeight w:val="290"/>
        </w:trPr>
        <w:tc>
          <w:tcPr>
            <w:tcW w:w="3320" w:type="dxa"/>
          </w:tcPr>
          <w:p w14:paraId="46533428" w14:textId="1D3668B7" w:rsidR="00404EE6" w:rsidRDefault="00404EE6" w:rsidP="003F12CE">
            <w:pPr>
              <w:rPr>
                <w:rFonts w:ascii="Cambria" w:eastAsia="MS Mincho" w:hAnsi="Cambria" w:cs="Times New Roman"/>
              </w:rPr>
            </w:pPr>
            <m:oMath>
              <m:r>
                <w:rPr>
                  <w:rFonts w:ascii="Cambria Math" w:hAnsi="Cambria Math"/>
                </w:rPr>
                <m:t>i=N-1</m:t>
              </m:r>
            </m:oMath>
            <w:r>
              <w:t xml:space="preserve"> (top)</w:t>
            </w:r>
          </w:p>
        </w:tc>
        <w:tc>
          <w:tcPr>
            <w:tcW w:w="3158" w:type="dxa"/>
          </w:tcPr>
          <w:p w14:paraId="0104AF7D" w14:textId="0AFFD65D" w:rsidR="00404EE6" w:rsidRDefault="00706DC8" w:rsidP="004A5343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58" w:type="dxa"/>
          </w:tcPr>
          <w:p w14:paraId="2BCCF06E" w14:textId="5D2AFE1B" w:rsidR="00404EE6" w:rsidRDefault="00706DC8" w:rsidP="00E552F6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404EE6" w14:paraId="676EB6A7" w14:textId="77777777" w:rsidTr="003F12CE">
        <w:trPr>
          <w:trHeight w:val="290"/>
        </w:trPr>
        <w:tc>
          <w:tcPr>
            <w:tcW w:w="3320" w:type="dxa"/>
          </w:tcPr>
          <w:p w14:paraId="721CAA5C" w14:textId="0BE6F427" w:rsidR="00404EE6" w:rsidRDefault="00404EE6" w:rsidP="00404EE6">
            <w:pPr>
              <w:rPr>
                <w:rFonts w:ascii="Cambria" w:eastAsia="MS Mincho" w:hAnsi="Cambria" w:cs="Times New Roman"/>
              </w:rPr>
            </w:pPr>
            <m:oMath>
              <m:r>
                <w:rPr>
                  <w:rFonts w:ascii="Cambria Math" w:hAnsi="Cambria Math"/>
                </w:rPr>
                <m:t>i=N-1</m:t>
              </m:r>
            </m:oMath>
            <w:r>
              <w:t xml:space="preserve"> (center of planet)</w:t>
            </w:r>
          </w:p>
        </w:tc>
        <w:tc>
          <w:tcPr>
            <w:tcW w:w="3158" w:type="dxa"/>
          </w:tcPr>
          <w:p w14:paraId="50C092F7" w14:textId="7E2B8CFA" w:rsidR="00404EE6" w:rsidRDefault="00706DC8" w:rsidP="006E4223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N-1,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</m:oMath>
            </m:oMathPara>
          </w:p>
        </w:tc>
        <w:tc>
          <w:tcPr>
            <w:tcW w:w="3158" w:type="dxa"/>
          </w:tcPr>
          <w:p w14:paraId="06D2FE34" w14:textId="55633696" w:rsidR="00404EE6" w:rsidRDefault="00706DC8" w:rsidP="00E552F6">
            <w:pPr>
              <w:rPr>
                <w:rFonts w:ascii="Cambria" w:eastAsia="MS Mincho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,pu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center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 pu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62E3F1B4" w14:textId="77777777" w:rsidR="003F12CE" w:rsidRDefault="003F12CE" w:rsidP="009933C6"/>
    <w:p w14:paraId="39CAB1CD" w14:textId="77777777" w:rsidR="003923C3" w:rsidRDefault="003923C3" w:rsidP="009933C6"/>
    <w:p w14:paraId="50714D2A" w14:textId="77777777" w:rsidR="009933C6" w:rsidRPr="00313569" w:rsidRDefault="009933C6" w:rsidP="00C15D85"/>
    <w:p w14:paraId="43A28C54" w14:textId="77777777" w:rsidR="00313569" w:rsidRDefault="00313569" w:rsidP="00C15D85"/>
    <w:p w14:paraId="4DEE5951" w14:textId="77777777" w:rsidR="00313569" w:rsidRDefault="00313569" w:rsidP="00C15D85"/>
    <w:p w14:paraId="750F0474" w14:textId="77777777" w:rsidR="00313569" w:rsidRPr="00313569" w:rsidRDefault="00313569" w:rsidP="00C15D85"/>
    <w:p w14:paraId="25AA212C" w14:textId="77777777" w:rsidR="009933C6" w:rsidRDefault="009933C6" w:rsidP="00C15D85"/>
    <w:p w14:paraId="0AC75175" w14:textId="77777777" w:rsidR="009933C6" w:rsidRDefault="009933C6" w:rsidP="00C15D85"/>
    <w:p w14:paraId="1B8C9906" w14:textId="77777777" w:rsidR="009933C6" w:rsidRDefault="009933C6" w:rsidP="00C15D85"/>
    <w:p w14:paraId="7BD73266" w14:textId="77777777" w:rsidR="009933C6" w:rsidRDefault="009933C6" w:rsidP="00C15D85"/>
    <w:p w14:paraId="5CB27E2F" w14:textId="77777777" w:rsidR="00B3586E" w:rsidRDefault="00B3586E" w:rsidP="00C15D85"/>
    <w:p w14:paraId="469FBEB2" w14:textId="77777777" w:rsidR="00B3586E" w:rsidRDefault="00B3586E" w:rsidP="00C15D85"/>
    <w:p w14:paraId="79638289" w14:textId="77777777" w:rsidR="00B3586E" w:rsidRDefault="00B3586E" w:rsidP="00C15D85"/>
    <w:p w14:paraId="7993B3BB" w14:textId="77777777" w:rsidR="00B3586E" w:rsidRDefault="00B3586E" w:rsidP="00C15D85"/>
    <w:p w14:paraId="326317C7" w14:textId="77777777" w:rsidR="00B3586E" w:rsidRDefault="00B3586E" w:rsidP="00C15D85"/>
    <w:p w14:paraId="33F18D4B" w14:textId="71B1349A" w:rsidR="00B3586E" w:rsidRDefault="00134995" w:rsidP="00C15D85">
      <w:r>
        <w:t xml:space="preserve">Before developing the </w:t>
      </w:r>
      <w:r w:rsidRPr="00134995">
        <w:t>N-layer theory</w:t>
      </w:r>
      <w:r>
        <w:t xml:space="preserve">, I worked out a 2-layer theory because there were some published examples in the literature for comparison.  Here is the 2-layer theory, which is subsumed by the </w:t>
      </w:r>
      <w:r w:rsidRPr="00134995">
        <w:t>N-layer theory</w:t>
      </w:r>
      <w:r>
        <w:t>:</w:t>
      </w:r>
    </w:p>
    <w:p w14:paraId="3BF3BC6E" w14:textId="77777777" w:rsidR="00711E1B" w:rsidRDefault="00711E1B" w:rsidP="00C15D85"/>
    <w:p w14:paraId="12F5DC60" w14:textId="7D657204" w:rsidR="003217D8" w:rsidRPr="00D9643D" w:rsidRDefault="00D9643D" w:rsidP="00D9643D">
      <w:pPr>
        <w:jc w:val="center"/>
        <w:rPr>
          <w:b/>
        </w:rPr>
      </w:pPr>
      <w:r w:rsidRPr="00D9643D">
        <w:rPr>
          <w:b/>
        </w:rPr>
        <w:t>2-layer theory (precedes the foregoing N-layer theory)</w:t>
      </w:r>
    </w:p>
    <w:p w14:paraId="76D4415F" w14:textId="77777777" w:rsidR="004D12D2" w:rsidRDefault="004D12D2" w:rsidP="00C15D85"/>
    <w:p w14:paraId="7CA1E7A6" w14:textId="74F5C0D3" w:rsidR="002762BE" w:rsidRDefault="002762BE" w:rsidP="00C15D85">
      <w:r>
        <w:t xml:space="preserve">We assume a liquid core with constant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 xml:space="preserve"> and</w:t>
      </w:r>
      <w:r w:rsidRPr="002762BE">
        <w:t xml:space="preserve"> </w:t>
      </w:r>
      <w:r>
        <w:t xml:space="preserve">a liquid </w:t>
      </w:r>
      <w:r w:rsidR="000E2D6E">
        <w:t>mantle</w:t>
      </w:r>
      <w:r>
        <w:t xml:space="preserve"> with constant density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C076D">
        <w:t xml:space="preserve">.  The core surface is an equipotential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</m:t>
        </m:r>
      </m:oMath>
      <w:r w:rsidR="00CC076D">
        <w:t xml:space="preserve"> and the mantle surface (overall surface of the planet) is an equipotential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</m:t>
        </m:r>
      </m:oMath>
      <w:r w:rsidR="00CC076D">
        <w:t>.</w:t>
      </w:r>
      <w:r w:rsidR="00734DA7">
        <w:rPr>
          <w:noProof/>
        </w:rPr>
        <w:drawing>
          <wp:inline distT="0" distB="0" distL="0" distR="0" wp14:anchorId="630885E7" wp14:editId="50BC6C13">
            <wp:extent cx="5486400" cy="411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3750" w14:textId="77777777" w:rsidR="002762BE" w:rsidRDefault="002762BE" w:rsidP="00E95B5D">
      <w:pPr>
        <w:ind w:right="1440"/>
      </w:pPr>
    </w:p>
    <w:p w14:paraId="29F1880C" w14:textId="0CCC4FCF" w:rsidR="002762BE" w:rsidRDefault="00E95B5D" w:rsidP="00E95B5D">
      <w:pPr>
        <w:jc w:val="center"/>
      </w:pPr>
      <w:proofErr w:type="gramStart"/>
      <w:r>
        <w:t>Fig. 1 – Two-layer Maclaurin spheroid.</w:t>
      </w:r>
      <w:proofErr w:type="gramEnd"/>
    </w:p>
    <w:p w14:paraId="5DA6E22E" w14:textId="77777777" w:rsidR="00574DF5" w:rsidRDefault="00574DF5" w:rsidP="00AB43D9"/>
    <w:p w14:paraId="284B2EE2" w14:textId="1B3EC0C6" w:rsidR="00AB43D9" w:rsidRDefault="00AB43D9" w:rsidP="00AB43D9">
      <w:r>
        <w:t>To calculate the potential within the body, we break the calculation into two problems which can be linearly superposed:</w:t>
      </w:r>
    </w:p>
    <w:p w14:paraId="663FDB2C" w14:textId="0FA51849" w:rsidR="00574DF5" w:rsidRDefault="00574DF5" w:rsidP="00E95B5D">
      <w:pPr>
        <w:jc w:val="center"/>
      </w:pPr>
      <w:r>
        <w:rPr>
          <w:noProof/>
        </w:rPr>
        <w:lastRenderedPageBreak/>
        <w:drawing>
          <wp:inline distT="0" distB="0" distL="0" distR="0" wp14:anchorId="4BA15806" wp14:editId="221E1EE3">
            <wp:extent cx="5486400" cy="317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712F" w14:textId="3FE3F94F" w:rsidR="00574DF5" w:rsidRDefault="00AB43D9" w:rsidP="00574DF5">
      <w:pPr>
        <w:jc w:val="center"/>
      </w:pPr>
      <w:r>
        <w:t>Fig. 2 – Super</w:t>
      </w:r>
      <w:r w:rsidR="00574DF5">
        <w:t>position of uniform-density core and Maclaurin spheroid.</w:t>
      </w:r>
    </w:p>
    <w:p w14:paraId="31FCEAFC" w14:textId="77777777" w:rsidR="002762BE" w:rsidRDefault="002762BE" w:rsidP="002762BE"/>
    <w:p w14:paraId="287E5A77" w14:textId="77777777" w:rsidR="002762BE" w:rsidRDefault="002762BE"/>
    <w:p w14:paraId="4EB90B6D" w14:textId="430220C0" w:rsidR="002762BE" w:rsidRDefault="002E5249">
      <w:r>
        <w:t xml:space="preserve">The </w:t>
      </w:r>
      <w:r w:rsidR="00CC076D">
        <w:t xml:space="preserve">convergent </w:t>
      </w:r>
      <w:r>
        <w:t>e</w:t>
      </w:r>
      <w:r w:rsidR="000E2D6E">
        <w:t xml:space="preserve">xpansion for </w:t>
      </w:r>
      <w:r>
        <w:t xml:space="preserve">the </w:t>
      </w:r>
      <w:r w:rsidR="000E2D6E">
        <w:t xml:space="preserve">potential </w:t>
      </w:r>
      <w:r w:rsidR="00B17EF2">
        <w:t xml:space="preserve">at point A </w:t>
      </w:r>
      <w:r w:rsidR="00CC076D">
        <w:t>at</w:t>
      </w:r>
      <w:r w:rsidR="002B5BB3">
        <w:t xml:space="preserve"> coordinates </w:t>
      </w:r>
      <m:oMath>
        <m:r>
          <w:rPr>
            <w:rFonts w:ascii="Cambria Math" w:hAnsi="Cambria Math"/>
          </w:rPr>
          <m:t xml:space="preserve">r, μ </m:t>
        </m:r>
      </m:oMath>
      <w:r w:rsidR="000E2D6E">
        <w:t xml:space="preserve">external to both </w:t>
      </w:r>
      <w:r>
        <w:t>mass distributions is given by</w:t>
      </w:r>
    </w:p>
    <w:p w14:paraId="2703FFC5" w14:textId="77777777" w:rsidR="00B17EF2" w:rsidRDefault="00B17EF2"/>
    <w:p w14:paraId="41854E00" w14:textId="77777777" w:rsidR="002762BE" w:rsidRDefault="002762BE"/>
    <w:p w14:paraId="669B8DC6" w14:textId="3FC5645E" w:rsidR="002762BE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789AD2FF" w14:textId="77777777" w:rsidR="002762BE" w:rsidRDefault="002762BE"/>
    <w:p w14:paraId="669D7A51" w14:textId="7583FDFC" w:rsidR="002762BE" w:rsidRDefault="002762BE"/>
    <w:p w14:paraId="4C455614" w14:textId="75A120DC" w:rsidR="002762BE" w:rsidRDefault="003F7A50">
      <w:proofErr w:type="gramStart"/>
      <w:r>
        <w:t>where</w:t>
      </w:r>
      <w:proofErr w:type="gramEnd"/>
    </w:p>
    <w:p w14:paraId="1D698F09" w14:textId="77777777" w:rsidR="003F7A50" w:rsidRDefault="003F7A50"/>
    <w:p w14:paraId="1B0426B1" w14:textId="5896A99D" w:rsidR="002762BE" w:rsidRPr="00262588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A8E97E7" w14:textId="5AD02435" w:rsidR="00262588" w:rsidRDefault="00262588">
      <w:proofErr w:type="gramStart"/>
      <w:r>
        <w:t>and</w:t>
      </w:r>
      <w:proofErr w:type="gramEnd"/>
    </w:p>
    <w:p w14:paraId="3B663370" w14:textId="77777777" w:rsidR="00262588" w:rsidRDefault="00262588"/>
    <w:p w14:paraId="094D1D96" w14:textId="26F5D144" w:rsidR="002762BE" w:rsidRPr="00714E51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2E1AE86F" w14:textId="77777777" w:rsidR="00714E51" w:rsidRDefault="00714E51"/>
    <w:p w14:paraId="5953ACDC" w14:textId="439687B7" w:rsidR="00714E51" w:rsidRDefault="00AB43D9">
      <w:r>
        <w:t>The zero-degree values are given by</w:t>
      </w:r>
    </w:p>
    <w:p w14:paraId="7A1B5926" w14:textId="6DB418A4" w:rsidR="00714E51" w:rsidRPr="00714E51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31223E98" w14:textId="760D8A50" w:rsidR="00714E51" w:rsidRDefault="00714E51">
      <w:r>
        <w:lastRenderedPageBreak/>
        <w:t xml:space="preserve">= core volume </w:t>
      </w:r>
      <m:oMath>
        <m:r>
          <w:rPr>
            <w:rFonts w:ascii="Cambria Math" w:hAnsi="Cambria Math"/>
          </w:rPr>
          <m:t>×</m:t>
        </m:r>
      </m:oMath>
      <w:r>
        <w:t xml:space="preserve"> (core density – mantle density) = core mass – excluded mass.</w:t>
      </w:r>
      <w:r w:rsidR="00490271">
        <w:t xml:space="preserve">  Approximately,</w:t>
      </w:r>
    </w:p>
    <w:p w14:paraId="739D10B0" w14:textId="091FB213" w:rsidR="00AA58E4" w:rsidRPr="009E2DE1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,    </m:t>
          </m:r>
        </m:oMath>
      </m:oMathPara>
    </w:p>
    <w:p w14:paraId="24948BB4" w14:textId="77C3CE43" w:rsidR="009E2DE1" w:rsidRDefault="009E2DE1">
      <w:proofErr w:type="gramStart"/>
      <w:r>
        <w:t>so</w:t>
      </w:r>
      <w:proofErr w:type="gramEnd"/>
    </w:p>
    <w:p w14:paraId="71C0427E" w14:textId="198BAE56" w:rsidR="009E2DE1" w:rsidRPr="007F4CEA" w:rsidRDefault="009E2DE1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97D92F" w14:textId="77777777" w:rsidR="007F4CEA" w:rsidRDefault="007F4CEA"/>
    <w:p w14:paraId="0073E2E7" w14:textId="2F23B9A4" w:rsidR="007F4CEA" w:rsidRPr="006C6024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≈-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895831A" w14:textId="77777777" w:rsidR="006C6024" w:rsidRDefault="006C6024"/>
    <w:p w14:paraId="09FDD1B2" w14:textId="0F1A2CB0" w:rsidR="00F13042" w:rsidRDefault="006C6024">
      <w:r>
        <w:t>Now</w:t>
      </w:r>
    </w:p>
    <w:p w14:paraId="69625514" w14:textId="68BA76FB" w:rsidR="00F13042" w:rsidRPr="007269F2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03557BBB" w14:textId="01026ABB" w:rsidR="007269F2" w:rsidRDefault="007269F2" w:rsidP="007269F2">
      <w:r>
        <w:t xml:space="preserve">= total planet volume </w:t>
      </w:r>
      <m:oMath>
        <m:r>
          <w:rPr>
            <w:rFonts w:ascii="Cambria Math" w:hAnsi="Cambria Math"/>
          </w:rPr>
          <m:t>×</m:t>
        </m:r>
      </m:oMath>
      <w:r>
        <w:t xml:space="preserve"> mantle density = planet mass – core mass</w:t>
      </w:r>
      <w:r w:rsidR="000F1782">
        <w:t xml:space="preserve"> + excluded mass</w:t>
      </w:r>
      <w:r>
        <w:t>.</w:t>
      </w:r>
      <w:r w:rsidR="000F1782">
        <w:t xml:space="preserve"> 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  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 0</m:t>
            </m:r>
          </m:sub>
        </m:sSub>
        <m:r>
          <w:rPr>
            <w:rFonts w:ascii="Cambria Math" w:hAnsi="Cambria Math"/>
          </w:rPr>
          <m:t>=M</m:t>
        </m:r>
      </m:oMath>
      <w:r w:rsidR="00AA4891">
        <w:t>.</w:t>
      </w:r>
    </w:p>
    <w:p w14:paraId="2AA47CD3" w14:textId="77777777" w:rsidR="007269F2" w:rsidRDefault="007269F2"/>
    <w:p w14:paraId="220BA8B0" w14:textId="77777777" w:rsidR="00D20273" w:rsidRDefault="008D59C8" w:rsidP="008D59C8">
      <w:r>
        <w:t>T</w:t>
      </w:r>
      <w:r w:rsidR="00D20273">
        <w:t>o obtain t</w:t>
      </w:r>
      <w:r>
        <w:t xml:space="preserve">he potential at point B at coordinates </w:t>
      </w:r>
      <m:oMath>
        <m:r>
          <w:rPr>
            <w:rFonts w:ascii="Cambria Math" w:hAnsi="Cambria Math"/>
          </w:rPr>
          <m:t xml:space="preserve">r, μ </m:t>
        </m:r>
      </m:oMath>
      <w:r>
        <w:t xml:space="preserve">internal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and external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,</m:t>
        </m:r>
      </m:oMath>
      <w:r w:rsidR="00301B6C">
        <w:t xml:space="preserve"> </w:t>
      </w:r>
      <w:r w:rsidR="00D20273">
        <w:t>we use the expansion</w:t>
      </w:r>
    </w:p>
    <w:p w14:paraId="77E16E8A" w14:textId="77777777" w:rsidR="00D20273" w:rsidRDefault="00D20273" w:rsidP="008D59C8"/>
    <w:p w14:paraId="7D0E8D0E" w14:textId="3BC18874" w:rsidR="00D20273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2πG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r'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-2k+1</m:t>
                      </m:r>
                    </m:sup>
                  </m:sSup>
                </m:e>
              </m:nary>
            </m:e>
          </m:d>
        </m:oMath>
      </m:oMathPara>
    </w:p>
    <w:p w14:paraId="2B115BD9" w14:textId="3DD2F28C" w:rsidR="008D59C8" w:rsidRDefault="009C290C" w:rsidP="008D59C8">
      <w:r>
        <w:t>Now</w:t>
      </w:r>
    </w:p>
    <w:p w14:paraId="21726D2C" w14:textId="77777777" w:rsidR="009C290C" w:rsidRDefault="009C290C" w:rsidP="008D59C8"/>
    <w:p w14:paraId="60AFBC39" w14:textId="56322550" w:rsidR="009C290C" w:rsidRDefault="00706DC8" w:rsidP="008D59C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r'</m:t>
                  </m:r>
                </m:e>
                <m:sup>
                  <m:r>
                    <w:rPr>
                      <w:rFonts w:ascii="Cambria Math" w:hAnsi="Cambria Math"/>
                    </w:rPr>
                    <m:t>-2k+1</m:t>
                  </m:r>
                </m:sup>
              </m:sSup>
            </m:e>
          </m:nary>
          <m:r>
            <w:rPr>
              <w:rFonts w:ascii="Cambria Math" w:hAnsi="Cambria Math"/>
            </w:rPr>
            <m:t>=2πG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k=0,2,3,…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53FD632E" w14:textId="0204AA59" w:rsidR="008D59C8" w:rsidRDefault="00492EE4" w:rsidP="008D59C8">
      <w:r>
        <w:t>So</w:t>
      </w:r>
    </w:p>
    <w:p w14:paraId="4C5F6078" w14:textId="77777777" w:rsidR="00492EE4" w:rsidRDefault="00492EE4" w:rsidP="008D59C8"/>
    <w:p w14:paraId="3AD2C343" w14:textId="24F40E9E" w:rsidR="008D59C8" w:rsidRPr="00492EE4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2701B108" w14:textId="77777777" w:rsidR="00492EE4" w:rsidRDefault="00492EE4" w:rsidP="008D59C8"/>
    <w:p w14:paraId="06F14DD6" w14:textId="23BEC7B7" w:rsidR="00492EE4" w:rsidRDefault="00904949" w:rsidP="008D59C8">
      <w:proofErr w:type="gramStart"/>
      <w:r>
        <w:t>or</w:t>
      </w:r>
      <w:proofErr w:type="gramEnd"/>
    </w:p>
    <w:p w14:paraId="48E8BD9B" w14:textId="77777777" w:rsidR="00904949" w:rsidRDefault="00904949" w:rsidP="008D59C8"/>
    <w:p w14:paraId="69007A3D" w14:textId="03B788E5" w:rsidR="00904949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μ'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2-2k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6C98C629" w14:textId="77777777" w:rsidR="002F10D4" w:rsidRDefault="002F10D4" w:rsidP="002F10D4">
      <w:proofErr w:type="gramStart"/>
      <w:r>
        <w:t>or</w:t>
      </w:r>
      <w:proofErr w:type="gramEnd"/>
    </w:p>
    <w:p w14:paraId="3BF6F859" w14:textId="77777777" w:rsidR="002F10D4" w:rsidRDefault="002F10D4" w:rsidP="002F10D4"/>
    <w:p w14:paraId="0CA24614" w14:textId="1B2BCFD6" w:rsidR="002F10D4" w:rsidRDefault="00706DC8" w:rsidP="002F10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2-2k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dμ'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μ'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nary>
          <m:r>
            <w:rPr>
              <w:rFonts w:ascii="Cambria Math" w:hAnsi="Cambria Math"/>
            </w:rPr>
            <m:t>+4πG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dμ'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μ'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μ'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14:paraId="19E01B63" w14:textId="77777777" w:rsidR="00FF330C" w:rsidRDefault="00FF330C" w:rsidP="002F10D4"/>
    <w:p w14:paraId="48671547" w14:textId="5DC7E713" w:rsidR="002F10D4" w:rsidRDefault="00FF330C" w:rsidP="002F10D4">
      <w:r>
        <w:t xml:space="preserve">Consider the limiting expression for a spherical planet </w:t>
      </w:r>
      <w:r w:rsidR="004014A8">
        <w:t>(</w:t>
      </w:r>
      <m:oMath>
        <m:r>
          <w:rPr>
            <w:rFonts w:ascii="Cambria Math" w:hAnsi="Cambria Math"/>
          </w:rPr>
          <m:t xml:space="preserve">k=0 </m:t>
        </m:r>
      </m:oMath>
      <w:r w:rsidR="004014A8">
        <w:t>terms only) with</w:t>
      </w:r>
      <w:r>
        <w:t xml:space="preserve"> no core:</w:t>
      </w:r>
    </w:p>
    <w:p w14:paraId="0194CDAB" w14:textId="77777777" w:rsidR="00FF330C" w:rsidRDefault="00FF330C" w:rsidP="002F10D4"/>
    <w:p w14:paraId="35A81E7C" w14:textId="22215C47" w:rsidR="002F10D4" w:rsidRDefault="00706DC8" w:rsidP="002F10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≈-G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+2πG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7DA3BF" w14:textId="2543209F" w:rsidR="00904949" w:rsidRDefault="00FF330C" w:rsidP="008D59C8">
      <w:r>
        <w:t>Correct.</w:t>
      </w:r>
    </w:p>
    <w:p w14:paraId="1DFFD2FF" w14:textId="77777777" w:rsidR="00904949" w:rsidRDefault="00904949" w:rsidP="008D59C8"/>
    <w:p w14:paraId="7243BA9E" w14:textId="58F8A994" w:rsidR="00492EE4" w:rsidRDefault="004014A8" w:rsidP="008D59C8">
      <w:r>
        <w:t>Rewrite as</w:t>
      </w:r>
    </w:p>
    <w:p w14:paraId="4299BC3A" w14:textId="108A2BB1" w:rsidR="008D59C8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int</m:t>
                  </m:r>
                  <m:r>
                    <w:rPr>
                      <w:rFonts w:ascii="Cambria Math" w:hAnsi="Cambria Math"/>
                    </w:rPr>
                    <m:t>, B</m:t>
                  </m:r>
                </m:sub>
              </m:sSub>
              <m:r>
                <w:rPr>
                  <w:rFonts w:ascii="Cambria Math" w:hAnsi="Cambria Math"/>
                </w:rPr>
                <m:t>+V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,2k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+G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D6E393" w14:textId="77777777" w:rsidR="008D59C8" w:rsidRDefault="008D59C8" w:rsidP="008D59C8"/>
    <w:p w14:paraId="34E54476" w14:textId="77777777" w:rsidR="008D59C8" w:rsidRDefault="008D59C8" w:rsidP="008D59C8"/>
    <w:p w14:paraId="5A803656" w14:textId="77777777" w:rsidR="008D59C8" w:rsidRDefault="008D59C8" w:rsidP="008D59C8">
      <w:proofErr w:type="gramStart"/>
      <w:r>
        <w:t>where</w:t>
      </w:r>
      <w:proofErr w:type="gramEnd"/>
    </w:p>
    <w:p w14:paraId="03B1686C" w14:textId="77777777" w:rsidR="008D59C8" w:rsidRDefault="008D59C8" w:rsidP="008D59C8"/>
    <w:p w14:paraId="47FFAF48" w14:textId="472C5F29" w:rsidR="008D59C8" w:rsidRPr="00262588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2k+3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2k+3</m:t>
              </m:r>
            </m:sup>
          </m:sSup>
          <m:r>
            <w:rPr>
              <w:rFonts w:ascii="Cambria Math" w:hAnsi="Cambria Math"/>
            </w:rPr>
            <m:t xml:space="preserve">        </m:t>
          </m:r>
        </m:oMath>
      </m:oMathPara>
    </w:p>
    <w:p w14:paraId="36F431E7" w14:textId="70EF0C14" w:rsidR="008D59C8" w:rsidRDefault="00DE5F61" w:rsidP="008D59C8">
      <w:proofErr w:type="gramStart"/>
      <w:r>
        <w:t>as</w:t>
      </w:r>
      <w:proofErr w:type="gramEnd"/>
      <w:r>
        <w:t xml:space="preserve"> before</w:t>
      </w:r>
      <w:r w:rsidR="00842C26">
        <w:t>,</w:t>
      </w:r>
    </w:p>
    <w:p w14:paraId="512B2F1A" w14:textId="77777777" w:rsidR="008D59C8" w:rsidRDefault="008D59C8" w:rsidP="008D59C8"/>
    <w:p w14:paraId="00BADD87" w14:textId="12F40AEC" w:rsidR="008D59C8" w:rsidRPr="00806D17" w:rsidRDefault="00706DC8" w:rsidP="008D5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2-2k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2-2k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7E2CC8F2" w14:textId="77777777" w:rsidR="00A96B9B" w:rsidRDefault="00A96B9B"/>
    <w:p w14:paraId="27E25A03" w14:textId="747AE800" w:rsidR="002762BE" w:rsidRDefault="00806D17"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k&gt;1</m:t>
        </m:r>
      </m:oMath>
      <w:r w:rsidR="00842C26">
        <w:t>, a</w:t>
      </w:r>
      <w:r>
        <w:t>nd</w:t>
      </w:r>
    </w:p>
    <w:p w14:paraId="31A3E7A1" w14:textId="77777777" w:rsidR="002762BE" w:rsidRDefault="002762BE"/>
    <w:p w14:paraId="77F9CA5A" w14:textId="10078D56" w:rsidR="002762BE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2</m:t>
              </m:r>
            </m:sub>
          </m:sSub>
          <m:r>
            <w:rPr>
              <w:rFonts w:ascii="Cambria Math" w:hAnsi="Cambria Math"/>
            </w:rPr>
            <m:t>=  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14:paraId="1148E65F" w14:textId="09CF348E" w:rsidR="005324E5" w:rsidRDefault="00842C26" w:rsidP="00842C26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k=1,</m:t>
        </m:r>
      </m:oMath>
      <w:r>
        <w:t xml:space="preserve"> </w:t>
      </w:r>
    </w:p>
    <w:p w14:paraId="6EE1C1C4" w14:textId="5BAF2754" w:rsidR="005F4928" w:rsidRPr="00484AF8" w:rsidRDefault="00706DC8" w:rsidP="00842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6AC4A97F" w14:textId="78DA5035" w:rsidR="00BA719C" w:rsidRDefault="00BA719C" w:rsidP="00BA719C">
      <w:proofErr w:type="gramStart"/>
      <w:r>
        <w:t>for</w:t>
      </w:r>
      <w:proofErr w:type="gramEnd"/>
      <w:r>
        <w:t xml:space="preserve"> </w:t>
      </w:r>
      <m:oMath>
        <m:r>
          <w:rPr>
            <w:rFonts w:ascii="Cambria Math" w:hAnsi="Cambria Math"/>
          </w:rPr>
          <m:t>k=0,</m:t>
        </m:r>
      </m:oMath>
      <w:r>
        <w:t xml:space="preserve"> </w:t>
      </w:r>
    </w:p>
    <w:p w14:paraId="0E5B9EDC" w14:textId="77777777" w:rsidR="00484AF8" w:rsidRDefault="00484AF8" w:rsidP="00842C26"/>
    <w:p w14:paraId="4E3234AA" w14:textId="7C3FC888" w:rsidR="004014A8" w:rsidRDefault="004014A8" w:rsidP="00842C26">
      <w:proofErr w:type="gramStart"/>
      <w:r>
        <w:t>and</w:t>
      </w:r>
      <w:proofErr w:type="gramEnd"/>
    </w:p>
    <w:p w14:paraId="507FDA51" w14:textId="168E8706" w:rsidR="00E920C4" w:rsidRDefault="00706DC8" w:rsidP="00842C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57602427" w14:textId="281A8EFD" w:rsidR="00CC2D69" w:rsidRDefault="00CC2D69">
      <w:r>
        <w:t>_________________________________________________________________________________________________</w:t>
      </w:r>
    </w:p>
    <w:p w14:paraId="7C4C7B92" w14:textId="766E1E94" w:rsidR="00CC2D69" w:rsidRDefault="00CC2D69">
      <w:r>
        <w:t>Digression for debugging purposes:</w:t>
      </w:r>
    </w:p>
    <w:p w14:paraId="1D2D85AE" w14:textId="3492A8DB" w:rsidR="00CC2D69" w:rsidRDefault="00CC2D69">
      <w:r>
        <w:t xml:space="preserve">Let’s write 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to lowest </w:t>
      </w:r>
      <w:r w:rsidR="007A5146">
        <w:t xml:space="preserve">(zeroth) </w:t>
      </w:r>
      <w:r>
        <w:t>order only:</w:t>
      </w:r>
    </w:p>
    <w:p w14:paraId="33CD6828" w14:textId="77777777" w:rsidR="00CC2D69" w:rsidRDefault="00CC2D69"/>
    <w:p w14:paraId="28096310" w14:textId="7004CC4E" w:rsidR="00CC2D69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B,   0</m:t>
              </m:r>
            </m:sub>
          </m:sSub>
          <m:r>
            <w:rPr>
              <w:rFonts w:ascii="Cambria Math" w:hAnsi="Cambria Math"/>
            </w:rPr>
            <m:t>≈G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+G2π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3CAA4CD" w14:textId="77777777" w:rsidR="00CE7A31" w:rsidRDefault="00CE7A31" w:rsidP="00CE7A31">
      <w:r>
        <w:t>_________________________________________________________________________________________________</w:t>
      </w:r>
    </w:p>
    <w:p w14:paraId="7E8AEFE5" w14:textId="60DD6E44" w:rsidR="005D6A35" w:rsidRDefault="00CE7A31">
      <w:r>
        <w:t>D</w:t>
      </w:r>
      <w:r w:rsidR="005D6A35">
        <w:t>imensionless forms:</w:t>
      </w:r>
    </w:p>
    <w:p w14:paraId="33223135" w14:textId="4E0C4007" w:rsidR="005D6A35" w:rsidRDefault="005D6A35">
      <w:r>
        <w:t>Let</w:t>
      </w:r>
    </w:p>
    <w:p w14:paraId="79EB2C37" w14:textId="20C106C2" w:rsidR="005D6A35" w:rsidRPr="00826D29" w:rsidRDefault="005D6A35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2AEA6B0" w14:textId="77777777" w:rsidR="00826D29" w:rsidRDefault="00826D29"/>
    <w:p w14:paraId="513D6768" w14:textId="79F44018" w:rsidR="00826D29" w:rsidRDefault="00826D29">
      <w:r>
        <w:t xml:space="preserve">That is as customary, but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has dimensions of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-3+2-n</m:t>
            </m:r>
          </m:sup>
        </m:sSup>
        <m:r>
          <w:rPr>
            <w:rFonts w:ascii="Cambria Math" w:hAnsi="Cambria Math"/>
          </w:rPr>
          <m:t>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-1-n</m:t>
            </m:r>
          </m:sup>
        </m:sSup>
      </m:oMath>
      <w:r>
        <w:t>, so define</w:t>
      </w:r>
    </w:p>
    <w:p w14:paraId="6FF642CA" w14:textId="77777777" w:rsidR="002762BE" w:rsidRDefault="002762BE"/>
    <w:p w14:paraId="556D377E" w14:textId="705DE35A" w:rsidR="002762BE" w:rsidRPr="00E6545D" w:rsidRDefault="005D6A35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-1-n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9A1A2E3" w14:textId="77777777" w:rsidR="00E6545D" w:rsidRDefault="00E6545D"/>
    <w:p w14:paraId="0E170514" w14:textId="7929FD70" w:rsidR="00E80016" w:rsidRDefault="00E80016" w:rsidP="00CE7A31">
      <w:proofErr w:type="gramStart"/>
      <w:r>
        <w:t xml:space="preserve">for </w:t>
      </w:r>
      <m:oMath>
        <m:r>
          <w:rPr>
            <w:rFonts w:ascii="Cambria Math" w:hAnsi="Cambria Math"/>
          </w:rPr>
          <m:t>&gt;</m:t>
        </m:r>
        <w:proofErr w:type="gramEnd"/>
        <m:r>
          <w:rPr>
            <w:rFonts w:ascii="Cambria Math" w:hAnsi="Cambria Math"/>
          </w:rPr>
          <m:t>0</m:t>
        </m:r>
      </m:oMath>
      <w:r>
        <w:t xml:space="preserve"> </w:t>
      </w:r>
      <w:r w:rsidR="00CE7A31">
        <w:t>.</w:t>
      </w:r>
    </w:p>
    <w:p w14:paraId="120F89E6" w14:textId="77777777" w:rsidR="00CE7A31" w:rsidRDefault="00CE7A31" w:rsidP="00CE7A31"/>
    <w:p w14:paraId="7131C35A" w14:textId="77777777" w:rsidR="00AF1D3E" w:rsidRDefault="00AF1D3E"/>
    <w:p w14:paraId="06ED74CE" w14:textId="3A55A9DF" w:rsidR="00FA2184" w:rsidRDefault="005D6047">
      <w:r>
        <w:t>N</w:t>
      </w:r>
      <w:r w:rsidR="00FA2184">
        <w:t>o</w:t>
      </w:r>
      <w:r>
        <w:t>w let</w:t>
      </w:r>
      <w:r w:rsidR="00787CA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(μ)/a</m:t>
        </m:r>
      </m:oMath>
      <w:r w:rsidR="00787CA7">
        <w:t xml:space="preserve">  </w:t>
      </w:r>
      <w:proofErr w:type="gramStart"/>
      <w:r w:rsidR="00787CA7">
        <w:t>and</w:t>
      </w:r>
      <w:r w:rsidR="00AF1D3E">
        <w:t xml:space="preserve">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(μ)/a</m:t>
        </m:r>
      </m:oMath>
      <w:r w:rsidR="00AF1D3E">
        <w:t>, so</w:t>
      </w:r>
    </w:p>
    <w:p w14:paraId="7A9BC32E" w14:textId="77777777" w:rsidR="00AF1D3E" w:rsidRDefault="00AF1D3E"/>
    <w:p w14:paraId="5EA6C213" w14:textId="77777777" w:rsidR="00FA2184" w:rsidRDefault="00FA2184"/>
    <w:p w14:paraId="59F6BD34" w14:textId="2177D12E" w:rsidR="002762BE" w:rsidRPr="00C20431" w:rsidRDefault="00D564BE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C919F8D" w14:textId="64DDAC7D" w:rsidR="00C20431" w:rsidRDefault="00C20431">
      <w:proofErr w:type="gramStart"/>
      <w:r>
        <w:t>or</w:t>
      </w:r>
      <w:proofErr w:type="gramEnd"/>
    </w:p>
    <w:p w14:paraId="29A2C7F4" w14:textId="77777777" w:rsidR="00C20431" w:rsidRDefault="00C20431"/>
    <w:p w14:paraId="69C56B53" w14:textId="15204146" w:rsidR="002762BE" w:rsidRDefault="00C20431"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</m:oMath>
      </m:oMathPara>
    </w:p>
    <w:p w14:paraId="55B33D85" w14:textId="77777777" w:rsidR="002762BE" w:rsidRDefault="002762BE"/>
    <w:p w14:paraId="426A7507" w14:textId="6D530FB7" w:rsidR="002762BE" w:rsidRDefault="00D42892">
      <w:r>
        <w:t>Rewrite external potential at A:</w:t>
      </w:r>
    </w:p>
    <w:p w14:paraId="268ED2A6" w14:textId="77777777" w:rsidR="00D42892" w:rsidRDefault="00D42892"/>
    <w:p w14:paraId="0655A068" w14:textId="687990FE" w:rsidR="00D42892" w:rsidRPr="00BC4383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  <m:sub/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  <m:sub/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36EA5C6E" w14:textId="172EC959" w:rsidR="00BC4383" w:rsidRDefault="00BC4383">
      <w:proofErr w:type="gramStart"/>
      <w:r>
        <w:t>or</w:t>
      </w:r>
      <w:proofErr w:type="gramEnd"/>
    </w:p>
    <w:p w14:paraId="57E8C086" w14:textId="77777777" w:rsidR="00BC4383" w:rsidRDefault="00BC4383"/>
    <w:p w14:paraId="37F1EDB9" w14:textId="7C1F4461" w:rsidR="00D42892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  <m:r>
                <w:rPr>
                  <w:rFonts w:ascii="Cambria Math" w:hAnsi="Cambria Math"/>
                </w:rPr>
                <m:t>, 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</m:oMath>
      </m:oMathPara>
    </w:p>
    <w:p w14:paraId="57399591" w14:textId="77777777" w:rsidR="00D42892" w:rsidRDefault="00D42892"/>
    <w:p w14:paraId="572BC0D4" w14:textId="7E18362A" w:rsidR="00D42892" w:rsidRDefault="00D253BB">
      <w:proofErr w:type="gramStart"/>
      <w:r>
        <w:t>where</w:t>
      </w:r>
      <w:proofErr w:type="gramEnd"/>
    </w:p>
    <w:p w14:paraId="35404808" w14:textId="3FDB2084" w:rsidR="00D253BB" w:rsidRPr="00FD7E47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2k</m:t>
              </m:r>
            </m:sub>
          </m:sSub>
          <m:r>
            <w:rPr>
              <w:rFonts w:ascii="Cambria Math" w:hAnsi="Cambria Math"/>
            </w:rPr>
            <m:t>=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(2k+3)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AED9A7E" w14:textId="77777777" w:rsidR="00FD7E47" w:rsidRDefault="00FD7E47"/>
    <w:p w14:paraId="184CBD5A" w14:textId="77777777" w:rsidR="00FD7E47" w:rsidRDefault="00FD7E47"/>
    <w:p w14:paraId="44916719" w14:textId="427CF8E6" w:rsidR="00D42892" w:rsidRPr="008A46FA" w:rsidRDefault="00FD7E47">
      <m:oMathPara>
        <m:oMath>
          <m:r>
            <w:rPr>
              <w:rFonts w:ascii="Cambria Math" w:hAnsi="Cambria Math"/>
            </w:rPr>
            <m:t>= 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(2k+3)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2k+3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5A5EBDC7" w14:textId="77777777" w:rsidR="008A46FA" w:rsidRDefault="008A46FA"/>
    <w:p w14:paraId="7A219F56" w14:textId="0948F78E" w:rsidR="008A46FA" w:rsidRDefault="008A46FA">
      <w:proofErr w:type="gramStart"/>
      <w:r>
        <w:t>or</w:t>
      </w:r>
      <w:proofErr w:type="gramEnd"/>
      <w:r>
        <w:t xml:space="preserve"> (general two-layer Maclaurin result)</w:t>
      </w:r>
    </w:p>
    <w:p w14:paraId="192CFB02" w14:textId="77777777" w:rsidR="00D42892" w:rsidRDefault="00D42892"/>
    <w:p w14:paraId="6DA635CB" w14:textId="77777777" w:rsidR="00D42892" w:rsidRDefault="00D42892"/>
    <w:p w14:paraId="1C6AA42F" w14:textId="4C2FBE1B" w:rsidR="00D42892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229673B" w14:textId="77777777" w:rsidR="00D42892" w:rsidRDefault="00D42892"/>
    <w:p w14:paraId="496A1933" w14:textId="77777777" w:rsidR="00D42892" w:rsidRDefault="00D42892"/>
    <w:p w14:paraId="4F4DA7E6" w14:textId="15A0A1EA" w:rsidR="008A46FA" w:rsidRPr="007966AB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4545942A" w14:textId="77777777" w:rsidR="007966AB" w:rsidRDefault="007966AB"/>
    <w:p w14:paraId="75DB5C16" w14:textId="216AB9DC" w:rsidR="007966AB" w:rsidRDefault="007966AB" w:rsidP="007966AB">
      <w:r>
        <w:t>Rewrite potential at B, external to core and interior to mantle:</w:t>
      </w:r>
    </w:p>
    <w:p w14:paraId="0CE91E06" w14:textId="77777777" w:rsidR="00AB7275" w:rsidRDefault="00AB7275" w:rsidP="007966AB"/>
    <w:p w14:paraId="66319588" w14:textId="77777777" w:rsidR="00AB7275" w:rsidRDefault="00AB7275" w:rsidP="007966AB"/>
    <w:p w14:paraId="57BC8EA8" w14:textId="1FCB098F" w:rsidR="00340DC4" w:rsidRPr="00340DC4" w:rsidRDefault="00706DC8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k&gt;1   →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2k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1+2k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2-2k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2-2k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7B68C1DB" w14:textId="78B0BF04" w:rsidR="007966AB" w:rsidRPr="003F0D0F" w:rsidRDefault="00340DC4" w:rsidP="007966AB">
      <m:oMathPara>
        <m:oMath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2-n</m:t>
                  </m:r>
                </m:e>
              </m:d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2-n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1439F874" w14:textId="77777777" w:rsidR="009C3092" w:rsidRDefault="009C3092" w:rsidP="007966AB"/>
    <w:p w14:paraId="0EFD4765" w14:textId="77777777" w:rsidR="009C3092" w:rsidRDefault="009C3092" w:rsidP="007966AB"/>
    <w:p w14:paraId="23ADAAFB" w14:textId="405C3E1D" w:rsidR="003F0D0F" w:rsidRPr="005E271B" w:rsidRDefault="00706DC8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k=1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 xml:space="preserve">       </m:t>
          </m:r>
        </m:oMath>
      </m:oMathPara>
    </w:p>
    <w:p w14:paraId="74CAE4B8" w14:textId="77777777" w:rsidR="005E271B" w:rsidRDefault="005E271B" w:rsidP="007966AB"/>
    <w:p w14:paraId="654E3C7C" w14:textId="77777777" w:rsidR="005E271B" w:rsidRDefault="005E271B" w:rsidP="007966AB"/>
    <w:p w14:paraId="4DE1AA47" w14:textId="15C060F6" w:rsidR="005E271B" w:rsidRPr="00C50C4B" w:rsidRDefault="00706DC8" w:rsidP="005E2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k=0 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71874895" w14:textId="10ED7A00" w:rsidR="00C50C4B" w:rsidRPr="00484AF8" w:rsidRDefault="00706DC8" w:rsidP="005E2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26B54AE0" w14:textId="77777777" w:rsidR="005E271B" w:rsidRPr="001D39EE" w:rsidRDefault="005E271B" w:rsidP="007966AB"/>
    <w:p w14:paraId="52C65533" w14:textId="77777777" w:rsidR="001D39EE" w:rsidRDefault="001D39EE" w:rsidP="007966AB"/>
    <w:p w14:paraId="1DBF73E6" w14:textId="77777777" w:rsidR="001D39EE" w:rsidRPr="001D39EE" w:rsidRDefault="001D39EE" w:rsidP="007966AB"/>
    <w:p w14:paraId="7CE1F726" w14:textId="3AEEB3BE" w:rsidR="007966AB" w:rsidRPr="00BC4383" w:rsidRDefault="00706DC8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 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3M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03D3721B" w14:textId="77777777" w:rsidR="007966AB" w:rsidRDefault="007966AB" w:rsidP="007966AB">
      <w:proofErr w:type="gramStart"/>
      <w:r>
        <w:t>or</w:t>
      </w:r>
      <w:proofErr w:type="gramEnd"/>
    </w:p>
    <w:p w14:paraId="61CD2EAD" w14:textId="77777777" w:rsidR="007966AB" w:rsidRDefault="007966AB" w:rsidP="007966AB"/>
    <w:p w14:paraId="17849DE2" w14:textId="5A6D3F29" w:rsidR="007966AB" w:rsidRPr="00697B80" w:rsidRDefault="00706DC8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  0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15C3950" w14:textId="77777777" w:rsidR="00697B80" w:rsidRDefault="00697B80" w:rsidP="007966AB"/>
    <w:p w14:paraId="6A0F80F6" w14:textId="16838C36" w:rsidR="00697B80" w:rsidRDefault="00697B80" w:rsidP="007966AB">
      <w:proofErr w:type="gramStart"/>
      <w:r>
        <w:t>where</w:t>
      </w:r>
      <w:proofErr w:type="gramEnd"/>
    </w:p>
    <w:p w14:paraId="6FD34178" w14:textId="77777777" w:rsidR="00697B80" w:rsidRDefault="00697B80" w:rsidP="007966AB"/>
    <w:p w14:paraId="4FA6B195" w14:textId="07DBCE86" w:rsidR="00697B80" w:rsidRDefault="00706DC8" w:rsidP="007966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n&gt;2   →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n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2-n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2-n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150E066C" w14:textId="6D24B1A0" w:rsidR="006122D9" w:rsidRDefault="006122D9">
      <w:proofErr w:type="gramStart"/>
      <w:r>
        <w:t>and</w:t>
      </w:r>
      <w:proofErr w:type="gramEnd"/>
    </w:p>
    <w:p w14:paraId="1EB378FA" w14:textId="77777777" w:rsidR="006122D9" w:rsidRDefault="006122D9"/>
    <w:p w14:paraId="712F0DED" w14:textId="70F9D61E" w:rsidR="008A46FA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n=2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3536221A" w14:textId="77777777" w:rsidR="008A46FA" w:rsidRDefault="008A46FA"/>
    <w:p w14:paraId="16C9139B" w14:textId="57C2CB0A" w:rsidR="00027512" w:rsidRPr="00C44262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n=0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777DD6D8" w14:textId="77777777" w:rsidR="00C44262" w:rsidRDefault="00C44262"/>
    <w:p w14:paraId="31A80718" w14:textId="77777777" w:rsidR="00C44262" w:rsidRDefault="00C44262"/>
    <w:p w14:paraId="1624E97B" w14:textId="6F6398B3" w:rsidR="00C44262" w:rsidRPr="00027512" w:rsidRDefault="00706D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1441DDA9" w14:textId="77777777" w:rsidR="00027512" w:rsidRDefault="00027512"/>
    <w:p w14:paraId="717F5FE8" w14:textId="3DFE517E" w:rsidR="008003E5" w:rsidRDefault="00215CE9" w:rsidP="006E2EC3">
      <w:r>
        <w:t>Recall for the one-layer case we have</w:t>
      </w:r>
    </w:p>
    <w:p w14:paraId="3E8F2DC9" w14:textId="77777777" w:rsidR="008003E5" w:rsidRDefault="008003E5" w:rsidP="006E2EC3"/>
    <w:p w14:paraId="400F8B45" w14:textId="1C1FC079" w:rsidR="008003E5" w:rsidRDefault="008003E5" w:rsidP="006E2EC3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435D286" w14:textId="77777777" w:rsidR="008003E5" w:rsidRDefault="008003E5" w:rsidP="006E2EC3"/>
    <w:p w14:paraId="16180997" w14:textId="3E723429" w:rsidR="00E9131F" w:rsidRDefault="00706DC8" w:rsidP="006E2E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        </m:t>
          </m:r>
        </m:oMath>
      </m:oMathPara>
    </w:p>
    <w:p w14:paraId="4A55BC21" w14:textId="77777777" w:rsidR="00397D3C" w:rsidRDefault="00397D3C" w:rsidP="006E2EC3"/>
    <w:p w14:paraId="031E2377" w14:textId="77777777" w:rsidR="00397D3C" w:rsidRDefault="00397D3C" w:rsidP="006E2EC3"/>
    <w:p w14:paraId="2FE979ED" w14:textId="50710A04" w:rsidR="0077695B" w:rsidRPr="00215CE9" w:rsidRDefault="00215CE9" w:rsidP="0077695B">
      <w:pPr>
        <w:rPr>
          <w:i/>
        </w:rPr>
      </w:pPr>
      <w:r w:rsidRPr="00215CE9">
        <w:rPr>
          <w:i/>
        </w:rPr>
        <w:t>Formulation for the two-layer case:</w:t>
      </w:r>
    </w:p>
    <w:p w14:paraId="2AF74959" w14:textId="77777777" w:rsidR="0077695B" w:rsidRDefault="0077695B" w:rsidP="0077695B"/>
    <w:p w14:paraId="6BC5A369" w14:textId="1D6304EC" w:rsidR="0077695B" w:rsidRDefault="009D6CF3" w:rsidP="0077695B">
      <w:pPr>
        <w:pStyle w:val="ListParagraph"/>
        <w:numPr>
          <w:ilvl w:val="0"/>
          <w:numId w:val="5"/>
        </w:numPr>
      </w:pPr>
      <w:r>
        <w:t xml:space="preserve">Adopt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a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</m:oMath>
      <w:r>
        <w:t xml:space="preserve"> and thus value for </w:t>
      </w:r>
      <m:oMath>
        <m:r>
          <w:rPr>
            <w:rFonts w:ascii="Cambria Math" w:hAnsi="Cambria Math"/>
          </w:rPr>
          <m:t>q</m:t>
        </m:r>
      </m:oMath>
    </w:p>
    <w:p w14:paraId="1B9A2D0C" w14:textId="3775865A" w:rsidR="00215CE9" w:rsidRDefault="00215CE9" w:rsidP="0077695B">
      <w:pPr>
        <w:pStyle w:val="ListParagraph"/>
        <w:numPr>
          <w:ilvl w:val="0"/>
          <w:numId w:val="5"/>
        </w:numPr>
      </w:pPr>
      <w:r>
        <w:t xml:space="preserve">Adopt the ratio </w:t>
      </w:r>
      <m:oMath>
        <m: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</w:p>
    <w:p w14:paraId="199C6C4F" w14:textId="223E7E4D" w:rsidR="0077695B" w:rsidRDefault="0077695B" w:rsidP="0077695B">
      <w:pPr>
        <w:pStyle w:val="ListParagraph"/>
        <w:numPr>
          <w:ilvl w:val="0"/>
          <w:numId w:val="5"/>
        </w:numPr>
      </w:pPr>
      <w:r>
        <w:t xml:space="preserve">Adopt </w:t>
      </w:r>
      <w:r w:rsidR="00246452">
        <w:t xml:space="preserve">the ratio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/a=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(μ=0)</m:t>
        </m:r>
      </m:oMath>
    </w:p>
    <w:p w14:paraId="2BD07199" w14:textId="697C9092" w:rsidR="005E0122" w:rsidRDefault="005E0122" w:rsidP="0099528F">
      <w:pPr>
        <w:pStyle w:val="ListParagraph"/>
        <w:numPr>
          <w:ilvl w:val="0"/>
          <w:numId w:val="5"/>
        </w:numPr>
      </w:pPr>
      <w:r>
        <w:t xml:space="preserve">Adopt any initial guess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 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, n</m:t>
            </m:r>
          </m:sub>
        </m:sSub>
      </m:oMath>
    </w:p>
    <w:p w14:paraId="195C259A" w14:textId="5B61BD40" w:rsidR="0099528F" w:rsidRDefault="00224EF4" w:rsidP="0099528F">
      <w:pPr>
        <w:pStyle w:val="ListParagraph"/>
        <w:numPr>
          <w:ilvl w:val="0"/>
          <w:numId w:val="5"/>
        </w:numPr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(μ)</m:t>
        </m:r>
      </m:oMath>
      <w:r w:rsidR="0099528F">
        <w:t xml:space="preserve"> referencing the equatorial potential:</w:t>
      </w:r>
    </w:p>
    <w:p w14:paraId="470DE6A7" w14:textId="77777777" w:rsidR="00AB4858" w:rsidRDefault="00AB4858" w:rsidP="00AB4858">
      <w:pPr>
        <w:pStyle w:val="ListParagraph"/>
      </w:pPr>
    </w:p>
    <w:p w14:paraId="611576A3" w14:textId="77777777" w:rsidR="00AB4858" w:rsidRDefault="00AB4858" w:rsidP="00AB4858">
      <w:r>
        <w:t xml:space="preserve">The total potential in the </w:t>
      </w:r>
      <w:proofErr w:type="spellStart"/>
      <w:r>
        <w:t>corotating</w:t>
      </w:r>
      <w:proofErr w:type="spellEnd"/>
      <w:r>
        <w:t xml:space="preserve"> frame is</w:t>
      </w:r>
    </w:p>
    <w:p w14:paraId="0F7526C8" w14:textId="77777777" w:rsidR="00AB4858" w:rsidRDefault="00AB4858" w:rsidP="00AB4858"/>
    <w:p w14:paraId="1C5D78C9" w14:textId="2D973616" w:rsidR="00AB4858" w:rsidRPr="00792F51" w:rsidRDefault="00AB4858" w:rsidP="00AB4858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EF7E5A" w14:textId="77777777" w:rsidR="00AB4858" w:rsidRDefault="00AB4858" w:rsidP="00AB4858"/>
    <w:p w14:paraId="26CF198A" w14:textId="607595DA" w:rsidR="00AB4858" w:rsidRDefault="00AB4858" w:rsidP="00AB4858">
      <w:r>
        <w:t>We solve for</w:t>
      </w:r>
      <w:r w:rsidR="00A5367C">
        <w:t xml:space="preserve"> the outermost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by equating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to its equatorial value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>:</w:t>
      </w:r>
    </w:p>
    <w:p w14:paraId="72138A9D" w14:textId="77777777" w:rsidR="00AB4858" w:rsidRDefault="00AB4858" w:rsidP="00AB4858"/>
    <w:p w14:paraId="53824A3D" w14:textId="378E6CC8" w:rsidR="00AB4858" w:rsidRDefault="00706DC8" w:rsidP="00AB485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</m:t>
          </m:r>
        </m:oMath>
      </m:oMathPara>
    </w:p>
    <w:p w14:paraId="4866F2BB" w14:textId="77777777" w:rsidR="00AB4858" w:rsidRDefault="00AB4858" w:rsidP="00AB4858"/>
    <w:p w14:paraId="307AD157" w14:textId="77777777" w:rsidR="00AB4858" w:rsidRDefault="00AB4858" w:rsidP="00AB4858">
      <w:proofErr w:type="gramStart"/>
      <w:r>
        <w:t>or</w:t>
      </w:r>
      <w:proofErr w:type="gramEnd"/>
      <w:r>
        <w:t xml:space="preserve"> in dimensionless form</w:t>
      </w:r>
    </w:p>
    <w:p w14:paraId="72BDD589" w14:textId="77777777" w:rsidR="00AB4858" w:rsidRDefault="00AB4858" w:rsidP="00AB4858"/>
    <w:p w14:paraId="77B5EE4A" w14:textId="4B2DD651" w:rsidR="00AB4858" w:rsidRPr="0045595B" w:rsidRDefault="00706DC8" w:rsidP="00AB4858"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,2k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=0. </m:t>
          </m:r>
        </m:oMath>
      </m:oMathPara>
    </w:p>
    <w:p w14:paraId="635FE371" w14:textId="77777777" w:rsidR="0045595B" w:rsidRDefault="0045595B" w:rsidP="00AB4858"/>
    <w:p w14:paraId="70A545CE" w14:textId="77777777" w:rsidR="0045595B" w:rsidRPr="00301694" w:rsidRDefault="0045595B" w:rsidP="00AB4858"/>
    <w:p w14:paraId="19838119" w14:textId="77777777" w:rsidR="00AB4858" w:rsidRDefault="00AB4858" w:rsidP="00AB4858"/>
    <w:p w14:paraId="64FC6B6E" w14:textId="77777777" w:rsidR="00AB4858" w:rsidRPr="00F4622D" w:rsidRDefault="00AB4858" w:rsidP="00AB4858"/>
    <w:p w14:paraId="44E9A374" w14:textId="25A130E9" w:rsidR="008C6D49" w:rsidRDefault="008C6D49" w:rsidP="008C6D49">
      <w:pPr>
        <w:pStyle w:val="ListParagraph"/>
        <w:numPr>
          <w:ilvl w:val="0"/>
          <w:numId w:val="12"/>
        </w:numPr>
      </w:pPr>
      <w: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(μ)</m:t>
        </m:r>
      </m:oMath>
      <w:r>
        <w:t xml:space="preserve"> referencing the equatorial potential:</w:t>
      </w:r>
    </w:p>
    <w:p w14:paraId="2ACD8BDA" w14:textId="49834052" w:rsidR="008D2DEF" w:rsidRDefault="008D2DEF" w:rsidP="008C6D49">
      <w:pPr>
        <w:pStyle w:val="ListParagraph"/>
        <w:ind w:left="792"/>
      </w:pPr>
    </w:p>
    <w:p w14:paraId="4872728C" w14:textId="77777777" w:rsidR="0092553A" w:rsidRDefault="0092553A" w:rsidP="0092553A">
      <w:r>
        <w:t xml:space="preserve">The total potential in the </w:t>
      </w:r>
      <w:proofErr w:type="spellStart"/>
      <w:r>
        <w:t>corotating</w:t>
      </w:r>
      <w:proofErr w:type="spellEnd"/>
      <w:r>
        <w:t xml:space="preserve"> frame is</w:t>
      </w:r>
    </w:p>
    <w:p w14:paraId="69A136E7" w14:textId="77777777" w:rsidR="0092553A" w:rsidRDefault="0092553A" w:rsidP="0092553A"/>
    <w:p w14:paraId="68C43826" w14:textId="17C48A8E" w:rsidR="0092553A" w:rsidRPr="00792F51" w:rsidRDefault="0092553A" w:rsidP="0092553A"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061FD2" w14:textId="4CBE1A49" w:rsidR="008D2DEF" w:rsidRDefault="008D2DEF" w:rsidP="008D2DEF">
      <w:pPr>
        <w:pStyle w:val="ListParagraph"/>
        <w:ind w:left="792"/>
        <w:jc w:val="center"/>
      </w:pPr>
    </w:p>
    <w:p w14:paraId="4F620469" w14:textId="77777777" w:rsidR="0045595B" w:rsidRDefault="0045595B" w:rsidP="006E2EC3"/>
    <w:p w14:paraId="46A76921" w14:textId="3A990C12" w:rsidR="007F263C" w:rsidRDefault="00F72836" w:rsidP="006E2EC3">
      <w:r>
        <w:t xml:space="preserve">We solve for the shape of the core 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by equating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to its equatorial value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λa,0</m:t>
            </m:r>
          </m:e>
        </m:d>
      </m:oMath>
      <w:r>
        <w:t>:</w:t>
      </w:r>
    </w:p>
    <w:p w14:paraId="5AF372EA" w14:textId="77777777" w:rsidR="0035137D" w:rsidRDefault="0035137D" w:rsidP="006E2EC3"/>
    <w:p w14:paraId="5D67887B" w14:textId="75515166" w:rsidR="0035137D" w:rsidRPr="006D3D81" w:rsidRDefault="0035137D" w:rsidP="006E2EC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λa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J'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B469F4" w14:textId="77777777" w:rsidR="006D3D81" w:rsidRDefault="006D3D81" w:rsidP="006E2EC3"/>
    <w:p w14:paraId="6FAC96D8" w14:textId="77777777" w:rsidR="006D3D81" w:rsidRDefault="006D3D81" w:rsidP="006D3D81">
      <w:proofErr w:type="gramStart"/>
      <w:r>
        <w:t>or</w:t>
      </w:r>
      <w:proofErr w:type="gramEnd"/>
      <w:r>
        <w:t xml:space="preserve"> in dimensionless form</w:t>
      </w:r>
    </w:p>
    <w:p w14:paraId="4C518D75" w14:textId="77777777" w:rsidR="006D3D81" w:rsidRDefault="006D3D81" w:rsidP="006E2EC3"/>
    <w:p w14:paraId="4B23D866" w14:textId="6085DDFA" w:rsidR="006D3D81" w:rsidRPr="007A7C55" w:rsidRDefault="006D3D81" w:rsidP="006E2EC3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q=0</m:t>
          </m:r>
        </m:oMath>
      </m:oMathPara>
    </w:p>
    <w:p w14:paraId="1D0D3D5B" w14:textId="77777777" w:rsidR="007A7C55" w:rsidRDefault="007A7C55" w:rsidP="006E2EC3"/>
    <w:p w14:paraId="284E9BC4" w14:textId="77777777" w:rsidR="007A7C55" w:rsidRDefault="007A7C55" w:rsidP="007A7C55"/>
    <w:p w14:paraId="1FF7986A" w14:textId="23803DEB" w:rsidR="007A7C55" w:rsidRDefault="0082231A" w:rsidP="00F97D8C">
      <w:pPr>
        <w:pStyle w:val="ListParagraph"/>
        <w:numPr>
          <w:ilvl w:val="0"/>
          <w:numId w:val="24"/>
        </w:numPr>
      </w:pPr>
      <w:r>
        <w:t>Calculate</w:t>
      </w:r>
    </w:p>
    <w:p w14:paraId="21570C51" w14:textId="77777777" w:rsidR="0082231A" w:rsidRDefault="0082231A" w:rsidP="0082231A">
      <w:pPr>
        <w:pStyle w:val="ListParagraph"/>
      </w:pPr>
    </w:p>
    <w:p w14:paraId="09D42695" w14:textId="55B3E62F" w:rsidR="0082231A" w:rsidRPr="00476283" w:rsidRDefault="00706DC8" w:rsidP="008223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7559D93E" w14:textId="77777777" w:rsidR="00476283" w:rsidRDefault="00476283" w:rsidP="0082231A">
      <w:pPr>
        <w:pStyle w:val="ListParagraph"/>
      </w:pPr>
    </w:p>
    <w:p w14:paraId="12F0195C" w14:textId="77777777" w:rsidR="00476283" w:rsidRDefault="00476283" w:rsidP="0082231A">
      <w:pPr>
        <w:pStyle w:val="ListParagraph"/>
      </w:pPr>
    </w:p>
    <w:p w14:paraId="20099F63" w14:textId="77777777" w:rsidR="00476283" w:rsidRDefault="00476283" w:rsidP="0082231A">
      <w:pPr>
        <w:pStyle w:val="ListParagraph"/>
      </w:pPr>
    </w:p>
    <w:p w14:paraId="2C345EF3" w14:textId="23EFEAF0" w:rsidR="00476283" w:rsidRPr="00F97D8C" w:rsidRDefault="00706DC8" w:rsidP="008223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n+3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14:paraId="54E17FDD" w14:textId="77777777" w:rsidR="00F97D8C" w:rsidRPr="00F97D8C" w:rsidRDefault="00F97D8C" w:rsidP="0082231A">
      <w:pPr>
        <w:pStyle w:val="ListParagraph"/>
      </w:pPr>
    </w:p>
    <w:p w14:paraId="7F657F47" w14:textId="15886BB4" w:rsidR="00F97D8C" w:rsidRPr="00EF0BEB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n&gt;2   →  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n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2-n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D958058" w14:textId="77777777" w:rsidR="00EF0BEB" w:rsidRDefault="00EF0BEB" w:rsidP="00F97D8C"/>
    <w:p w14:paraId="2B698803" w14:textId="412B9FE8" w:rsidR="00EF0BEB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n=2   → 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2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73D0B9BB" w14:textId="77777777" w:rsidR="00F97D8C" w:rsidRDefault="00F97D8C" w:rsidP="00F97D8C">
      <w:proofErr w:type="gramStart"/>
      <w:r>
        <w:t>and</w:t>
      </w:r>
      <w:proofErr w:type="gramEnd"/>
    </w:p>
    <w:p w14:paraId="1E689794" w14:textId="5E320206" w:rsidR="00BF6107" w:rsidRPr="001A18D8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n=0  →  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2CA76973" w14:textId="7CED7898" w:rsidR="001A18D8" w:rsidRPr="00064662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J''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3F847E97" w14:textId="58F93B99" w:rsidR="00064662" w:rsidRPr="00064662" w:rsidRDefault="00064662" w:rsidP="00F97D8C">
      <w:proofErr w:type="gramStart"/>
      <w:r>
        <w:t>with</w:t>
      </w:r>
      <w:proofErr w:type="gramEnd"/>
    </w:p>
    <w:p w14:paraId="5295285B" w14:textId="77777777" w:rsidR="00064662" w:rsidRDefault="00064662" w:rsidP="00F97D8C"/>
    <w:p w14:paraId="16F901DB" w14:textId="352443D0" w:rsidR="00F975BC" w:rsidRPr="00F975BC" w:rsidRDefault="00F975BC" w:rsidP="00F97D8C"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B4A3FC7" w14:textId="77777777" w:rsidR="00F975BC" w:rsidRDefault="00F975BC" w:rsidP="00F97D8C"/>
    <w:p w14:paraId="6964AF1C" w14:textId="77777777" w:rsidR="0043154F" w:rsidRDefault="0043154F" w:rsidP="00F97D8C"/>
    <w:p w14:paraId="569EC1B4" w14:textId="1D99870E" w:rsidR="0043154F" w:rsidRDefault="0043154F" w:rsidP="00F97D8C">
      <w:r>
        <w:t xml:space="preserve">Final dimensionless expression for the shape of the core </w:t>
      </w:r>
      <w:proofErr w:type="gramStart"/>
      <w:r>
        <w:t xml:space="preserve">surface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</m:e>
        </m:d>
      </m:oMath>
      <w:r>
        <w:t xml:space="preserve"> :</w:t>
      </w:r>
    </w:p>
    <w:p w14:paraId="52F86077" w14:textId="70CE1E64" w:rsidR="0043154F" w:rsidRDefault="00471717" w:rsidP="00F97D8C"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q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 J''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q=0</m:t>
          </m:r>
        </m:oMath>
      </m:oMathPara>
    </w:p>
    <w:p w14:paraId="25DEE50D" w14:textId="77777777" w:rsidR="0043154F" w:rsidRPr="001B6018" w:rsidRDefault="0043154F" w:rsidP="00F97D8C"/>
    <w:p w14:paraId="375F8070" w14:textId="77777777" w:rsidR="001B6018" w:rsidRDefault="001B6018" w:rsidP="00F97D8C"/>
    <w:p w14:paraId="65CF2692" w14:textId="5A87A9F7" w:rsidR="001B6018" w:rsidRDefault="001B6018" w:rsidP="00F97D8C">
      <w:r>
        <w:t>Cycle through 5-7 until converged.</w:t>
      </w:r>
    </w:p>
    <w:p w14:paraId="2B95572D" w14:textId="77777777" w:rsidR="00297945" w:rsidRDefault="00297945" w:rsidP="00F97D8C"/>
    <w:p w14:paraId="1B3E2182" w14:textId="1D5B8F5E" w:rsidR="00297945" w:rsidRPr="00297945" w:rsidRDefault="00297945" w:rsidP="00F97D8C">
      <w:pPr>
        <w:rPr>
          <w:b/>
        </w:rPr>
      </w:pPr>
      <w:r w:rsidRPr="00297945">
        <w:rPr>
          <w:b/>
        </w:rPr>
        <w:t>First guesses:</w:t>
      </w:r>
    </w:p>
    <w:p w14:paraId="399828A2" w14:textId="77777777" w:rsidR="00297945" w:rsidRDefault="00297945" w:rsidP="00F97D8C"/>
    <w:p w14:paraId="5C97CBAF" w14:textId="1F0E3D44" w:rsidR="00297945" w:rsidRDefault="00297945" w:rsidP="00F97D8C">
      <w:r>
        <w:t xml:space="preserve">Set all coefficients with </w:t>
      </w:r>
      <m:oMath>
        <m:r>
          <w:rPr>
            <w:rFonts w:ascii="Cambria Math" w:hAnsi="Cambria Math"/>
          </w:rPr>
          <m:t>n≠0</m:t>
        </m:r>
      </m:oMath>
      <w:r>
        <w:t xml:space="preserve"> equal to zero.</w:t>
      </w:r>
    </w:p>
    <w:p w14:paraId="4BD0A9C8" w14:textId="4E82A08B" w:rsidR="00297945" w:rsidRDefault="005144E5" w:rsidP="00F97D8C">
      <w:r>
        <w:t>Set</w:t>
      </w:r>
    </w:p>
    <w:p w14:paraId="11E69C3F" w14:textId="6EF3CEDE" w:rsidR="005144E5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7079FBB" w14:textId="77777777" w:rsidR="001B6018" w:rsidRDefault="001B6018" w:rsidP="00F97D8C"/>
    <w:p w14:paraId="09A9FF77" w14:textId="45E80BBC" w:rsidR="003C5478" w:rsidRPr="003C5478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= 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δ+(1-δ)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5F738CA6" w14:textId="77777777" w:rsidR="003C5478" w:rsidRDefault="003C5478" w:rsidP="00F97D8C"/>
    <w:p w14:paraId="636646BC" w14:textId="77777777" w:rsidR="00CE0951" w:rsidRDefault="00CE0951" w:rsidP="00F97D8C"/>
    <w:p w14:paraId="65B496E7" w14:textId="7C624059" w:rsidR="00CE0951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J"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0</m:t>
              </m:r>
            </m:sub>
          </m:sSub>
          <m:r>
            <w:rPr>
              <w:rFonts w:ascii="Cambria Math" w:hAnsi="Cambria Math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J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 xml:space="preserve">      </m:t>
          </m:r>
        </m:oMath>
      </m:oMathPara>
    </w:p>
    <w:p w14:paraId="100220AB" w14:textId="77777777" w:rsidR="00B23E8E" w:rsidRDefault="00B23E8E" w:rsidP="00F97D8C"/>
    <w:p w14:paraId="3CABFC70" w14:textId="77777777" w:rsidR="00B23E8E" w:rsidRDefault="00B23E8E" w:rsidP="00F97D8C"/>
    <w:p w14:paraId="21904B30" w14:textId="6266F42E" w:rsidR="001B6018" w:rsidRDefault="001B6018" w:rsidP="00F97D8C">
      <w:r>
        <w:t xml:space="preserve">To test, set </w:t>
      </w:r>
      <m:oMath>
        <m:r>
          <w:rPr>
            <w:rFonts w:ascii="Cambria Math" w:hAnsi="Cambria Math"/>
          </w:rPr>
          <m:t>δ=1</m:t>
        </m:r>
      </m:oMath>
      <w:r>
        <w:t xml:space="preserve"> and verify that the equipotential at the core surface is an ellipsoid given by the Maclaurin theory.</w:t>
      </w:r>
    </w:p>
    <w:p w14:paraId="191A489E" w14:textId="77777777" w:rsidR="000112EB" w:rsidRDefault="000112EB" w:rsidP="00F97D8C"/>
    <w:p w14:paraId="41B19658" w14:textId="779B3A58" w:rsidR="00F97D8C" w:rsidRDefault="000112EB" w:rsidP="00F97D8C">
      <w:r>
        <w:t>Result of test: passed with flying colors.</w:t>
      </w:r>
    </w:p>
    <w:p w14:paraId="2060989D" w14:textId="77777777" w:rsidR="000112EB" w:rsidRDefault="000112EB" w:rsidP="00F97D8C"/>
    <w:p w14:paraId="34CB6FE4" w14:textId="0767CE7A" w:rsidR="000112EB" w:rsidRPr="0040496F" w:rsidRDefault="000112EB" w:rsidP="00F97D8C">
      <w:pPr>
        <w:rPr>
          <w:b/>
        </w:rPr>
      </w:pPr>
      <w:r w:rsidRPr="0040496F">
        <w:rPr>
          <w:b/>
        </w:rPr>
        <w:t>Calculation of total potential at surface, first interface, and center:</w:t>
      </w:r>
    </w:p>
    <w:p w14:paraId="7EAF89F0" w14:textId="77777777" w:rsidR="0040496F" w:rsidRDefault="0040496F" w:rsidP="00F97D8C"/>
    <w:p w14:paraId="2F4BAA8F" w14:textId="6C015F40" w:rsidR="0040496F" w:rsidRPr="008905A0" w:rsidRDefault="0071164E" w:rsidP="00F97D8C">
      <w:pPr>
        <w:rPr>
          <w:i/>
        </w:rPr>
      </w:pPr>
      <w:r w:rsidRPr="008905A0">
        <w:rPr>
          <w:i/>
        </w:rPr>
        <w:t>Surface potential:</w:t>
      </w:r>
    </w:p>
    <w:p w14:paraId="04DAF8DC" w14:textId="77777777" w:rsidR="0040496F" w:rsidRDefault="0040496F" w:rsidP="00F97D8C"/>
    <w:p w14:paraId="6226D936" w14:textId="25ADC70D" w:rsidR="000112EB" w:rsidRPr="0040496F" w:rsidRDefault="0040496F" w:rsidP="00F97D8C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r,μ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(μ)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(μ)</m:t>
              </m:r>
            </m:e>
          </m:d>
          <m:r>
            <w:rPr>
              <w:rFonts w:ascii="Cambria Math" w:hAnsi="Cambria Math"/>
            </w:rPr>
            <m:t xml:space="preserve">                              </m:t>
          </m:r>
        </m:oMath>
      </m:oMathPara>
    </w:p>
    <w:p w14:paraId="16BA0150" w14:textId="0615836A" w:rsidR="0040496F" w:rsidRDefault="0040496F" w:rsidP="00F97D8C">
      <w:proofErr w:type="gramStart"/>
      <w:r>
        <w:t>where</w:t>
      </w:r>
      <w:proofErr w:type="gramEnd"/>
    </w:p>
    <w:p w14:paraId="78D10764" w14:textId="1DF028F4" w:rsidR="0040496F" w:rsidRPr="0040496F" w:rsidRDefault="00706DC8" w:rsidP="00F97D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,2k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,2k</m:t>
              </m:r>
            </m:sub>
          </m:sSub>
        </m:oMath>
      </m:oMathPara>
    </w:p>
    <w:p w14:paraId="215FD2B6" w14:textId="77777777" w:rsidR="0040496F" w:rsidRDefault="0040496F" w:rsidP="00F97D8C"/>
    <w:p w14:paraId="74236130" w14:textId="2FC8B76E" w:rsidR="0040496F" w:rsidRDefault="0040496F" w:rsidP="00F97D8C">
      <w:r>
        <w:lastRenderedPageBreak/>
        <w:t xml:space="preserve">We may also write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r,μ</m:t>
            </m:r>
          </m:e>
        </m:d>
      </m:oMath>
      <w:r>
        <w:t xml:space="preserve"> in terms of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a,0</m:t>
            </m:r>
          </m:e>
        </m:d>
      </m:oMath>
      <w:r>
        <w:t>, its value at the equator:</w:t>
      </w:r>
    </w:p>
    <w:p w14:paraId="57CD7678" w14:textId="77777777" w:rsidR="0040496F" w:rsidRDefault="0040496F" w:rsidP="00F97D8C"/>
    <w:p w14:paraId="43D5E2AA" w14:textId="2BC1D4A3" w:rsidR="00F97D8C" w:rsidRPr="0071164E" w:rsidRDefault="0040496F" w:rsidP="0040496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6F9245DA" w14:textId="77777777" w:rsidR="0071164E" w:rsidRDefault="0071164E" w:rsidP="0040496F"/>
    <w:p w14:paraId="598EB20E" w14:textId="242591EC" w:rsidR="0071164E" w:rsidRPr="008905A0" w:rsidRDefault="0071164E" w:rsidP="0040496F">
      <w:pPr>
        <w:rPr>
          <w:i/>
        </w:rPr>
      </w:pPr>
      <w:r w:rsidRPr="008905A0">
        <w:rPr>
          <w:i/>
        </w:rPr>
        <w:t>Potential on first interface:</w:t>
      </w:r>
    </w:p>
    <w:p w14:paraId="5251B8A6" w14:textId="7E29C4D1" w:rsidR="0071164E" w:rsidRPr="00463F84" w:rsidRDefault="0071164E" w:rsidP="0040496F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λa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0AF0DF5A" w14:textId="77777777" w:rsidR="00463F84" w:rsidRDefault="00463F84" w:rsidP="0040496F"/>
    <w:p w14:paraId="55B547C6" w14:textId="6758F65A" w:rsidR="00463F84" w:rsidRPr="008905A0" w:rsidRDefault="00463F84" w:rsidP="0040496F">
      <w:pPr>
        <w:rPr>
          <w:i/>
        </w:rPr>
      </w:pPr>
      <w:r w:rsidRPr="008905A0">
        <w:rPr>
          <w:i/>
        </w:rPr>
        <w:t>Potential at center:</w:t>
      </w:r>
    </w:p>
    <w:p w14:paraId="268F6D18" w14:textId="2D7B9FC9" w:rsidR="00463F84" w:rsidRPr="00F34A17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r→0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D'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D'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,2k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2k+1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3M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=GM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D'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,0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</m:oMath>
      </m:oMathPara>
    </w:p>
    <w:p w14:paraId="1C500450" w14:textId="77777777" w:rsidR="00F34A17" w:rsidRDefault="00F34A17" w:rsidP="0040496F"/>
    <w:p w14:paraId="44C2291C" w14:textId="67AFEBEA" w:rsidR="00F34A17" w:rsidRDefault="00F34A17" w:rsidP="0040496F">
      <w:r>
        <w:t xml:space="preserve">Now </w:t>
      </w:r>
    </w:p>
    <w:p w14:paraId="28DFF70A" w14:textId="3314F0E2" w:rsidR="00F34A17" w:rsidRPr="00F34A17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3AB759A6" w14:textId="64C9CBC1" w:rsidR="00F34A17" w:rsidRPr="000B2F55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0</m:t>
              </m:r>
            </m:sub>
          </m:sSub>
          <m:r>
            <w:rPr>
              <w:rFonts w:ascii="Cambria Math" w:hAnsi="Cambria Math"/>
            </w:rPr>
            <m:t>= 2π(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14:paraId="2119AD74" w14:textId="4127F375" w:rsidR="000B2F55" w:rsidRDefault="000B2F55" w:rsidP="0040496F">
      <w:r>
        <w:t>So</w:t>
      </w:r>
    </w:p>
    <w:p w14:paraId="711FF535" w14:textId="7AADB436" w:rsidR="000B2F55" w:rsidRPr="00495497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4π(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9F0F876" w14:textId="77777777" w:rsidR="00495497" w:rsidRDefault="00495497" w:rsidP="0040496F"/>
    <w:p w14:paraId="0C78A7AE" w14:textId="2ECFD3D2" w:rsidR="00495497" w:rsidRDefault="00495497" w:rsidP="0040496F">
      <w:proofErr w:type="gramStart"/>
      <w:r>
        <w:t>or</w:t>
      </w:r>
      <w:proofErr w:type="gramEnd"/>
      <w:r>
        <w:t xml:space="preserve"> </w:t>
      </w:r>
    </w:p>
    <w:p w14:paraId="0BC56567" w14:textId="77777777" w:rsidR="00495497" w:rsidRDefault="00495497" w:rsidP="0040496F"/>
    <w:p w14:paraId="75FDE9FD" w14:textId="458D6823" w:rsidR="00495497" w:rsidRPr="0067041A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 J'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J'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</m:e>
          </m:d>
        </m:oMath>
      </m:oMathPara>
    </w:p>
    <w:p w14:paraId="0B2C9324" w14:textId="77777777" w:rsidR="0067041A" w:rsidRDefault="0067041A" w:rsidP="0040496F"/>
    <w:p w14:paraId="481577D6" w14:textId="607EEEA0" w:rsidR="0067041A" w:rsidRDefault="0067041A" w:rsidP="0040496F">
      <w:proofErr w:type="gramStart"/>
      <w:r>
        <w:t>where</w:t>
      </w:r>
      <w:proofErr w:type="gramEnd"/>
    </w:p>
    <w:p w14:paraId="7AA32993" w14:textId="734C2BB8" w:rsidR="0067041A" w:rsidRPr="008905A0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J'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,   0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δ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+(1-δ)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04DDFE9A" w14:textId="77777777" w:rsidR="008905A0" w:rsidRDefault="008905A0" w:rsidP="0040496F"/>
    <w:p w14:paraId="537D1477" w14:textId="535BB464" w:rsidR="008905A0" w:rsidRPr="008905A0" w:rsidRDefault="008905A0" w:rsidP="0040496F">
      <w:pPr>
        <w:rPr>
          <w:i/>
        </w:rPr>
      </w:pPr>
      <w:r w:rsidRPr="008905A0">
        <w:rPr>
          <w:i/>
        </w:rPr>
        <w:lastRenderedPageBreak/>
        <w:t>Calculation of density in layers:</w:t>
      </w:r>
    </w:p>
    <w:p w14:paraId="0086EDC1" w14:textId="77777777" w:rsidR="008905A0" w:rsidRDefault="008905A0" w:rsidP="0040496F"/>
    <w:p w14:paraId="002451C6" w14:textId="4DE8B2C8" w:rsidR="008905A0" w:rsidRPr="00240F4B" w:rsidRDefault="00706DC8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4π(1-δ)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3M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dμ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CC8FBA" w14:textId="77777777" w:rsidR="00240F4B" w:rsidRDefault="00240F4B" w:rsidP="0040496F"/>
    <w:p w14:paraId="22B2C3F0" w14:textId="6F1C51FB" w:rsidR="00240F4B" w:rsidRDefault="00240F4B" w:rsidP="0040496F">
      <w:r>
        <w:t>So</w:t>
      </w:r>
    </w:p>
    <w:p w14:paraId="3F13A135" w14:textId="1051C72E" w:rsidR="00240F4B" w:rsidRPr="00120DF8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2C52F0E6" w14:textId="77777777" w:rsidR="00120DF8" w:rsidRDefault="00120DF8" w:rsidP="0040496F"/>
    <w:p w14:paraId="04F08272" w14:textId="77777777" w:rsidR="00120DF8" w:rsidRPr="008905A0" w:rsidRDefault="00120DF8" w:rsidP="0040496F"/>
    <w:p w14:paraId="56DB9441" w14:textId="4007C085" w:rsidR="008905A0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40D3678E" w14:textId="77777777" w:rsidR="008905A0" w:rsidRDefault="008905A0" w:rsidP="0040496F"/>
    <w:p w14:paraId="15AF1C52" w14:textId="79DE40CA" w:rsidR="00636B4D" w:rsidRDefault="00636B4D" w:rsidP="0040496F">
      <w:r w:rsidRPr="00636B4D">
        <w:rPr>
          <w:i/>
        </w:rPr>
        <w:t>Calculation of equation of state:</w:t>
      </w:r>
    </w:p>
    <w:p w14:paraId="5E687EC4" w14:textId="77777777" w:rsidR="00636B4D" w:rsidRDefault="00636B4D" w:rsidP="0040496F"/>
    <w:p w14:paraId="69D408EE" w14:textId="7C2CD493" w:rsidR="00636B4D" w:rsidRDefault="00FB2BD3" w:rsidP="0040496F">
      <w:r>
        <w:t>Equation of HE</w:t>
      </w:r>
    </w:p>
    <w:p w14:paraId="7F1FA5E9" w14:textId="77777777" w:rsidR="00FB2BD3" w:rsidRDefault="00FB2BD3" w:rsidP="0040496F"/>
    <w:p w14:paraId="5EE41232" w14:textId="6AB05E0A" w:rsidR="00FB2BD3" w:rsidRPr="00FB2BD3" w:rsidRDefault="00FB2BD3" w:rsidP="0040496F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P=ρ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(V+Q)</m:t>
          </m:r>
        </m:oMath>
      </m:oMathPara>
    </w:p>
    <w:p w14:paraId="0188C4D0" w14:textId="77777777" w:rsidR="00FB2BD3" w:rsidRDefault="00FB2BD3" w:rsidP="0040496F"/>
    <w:p w14:paraId="2B763C00" w14:textId="71E88D7C" w:rsidR="00FB2BD3" w:rsidRDefault="00FB2BD3" w:rsidP="0040496F">
      <w:r>
        <w:t>Since density is constant across a layer, we have</w:t>
      </w:r>
    </w:p>
    <w:p w14:paraId="0C723EBC" w14:textId="77777777" w:rsidR="00FB2BD3" w:rsidRDefault="00FB2BD3" w:rsidP="0040496F"/>
    <w:p w14:paraId="15DD6CBE" w14:textId="1039CF29" w:rsidR="00FB2BD3" w:rsidRPr="00FB2BD3" w:rsidRDefault="00FB2BD3" w:rsidP="0040496F">
      <m:oMathPara>
        <m:oMath>
          <m:r>
            <w:rPr>
              <w:rFonts w:ascii="Cambria Math" w:hAnsi="Cambria Math"/>
            </w:rPr>
            <m:t>∆P=ρ∆U</m:t>
          </m:r>
        </m:oMath>
      </m:oMathPara>
    </w:p>
    <w:p w14:paraId="481F6C4E" w14:textId="77777777" w:rsidR="00FB2BD3" w:rsidRDefault="00FB2BD3" w:rsidP="0040496F"/>
    <w:p w14:paraId="1E3D05BB" w14:textId="77777777" w:rsidR="00FB2BD3" w:rsidRDefault="00FB2BD3" w:rsidP="0040496F">
      <w:proofErr w:type="gramStart"/>
      <w:r>
        <w:t>from</w:t>
      </w:r>
      <w:proofErr w:type="gramEnd"/>
      <w:r>
        <w:t xml:space="preserve"> top to bottom of layer.  Units for calculation:</w:t>
      </w:r>
    </w:p>
    <w:p w14:paraId="0A482C33" w14:textId="77777777" w:rsidR="00FB2BD3" w:rsidRDefault="00FB2BD3" w:rsidP="0040496F"/>
    <w:p w14:paraId="1E4DD8DE" w14:textId="6E66F342" w:rsidR="00CB2ED0" w:rsidRPr="008E53BF" w:rsidRDefault="00CB2ED0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59146417" w14:textId="77777777" w:rsidR="008E53BF" w:rsidRDefault="008E53BF" w:rsidP="0040496F"/>
    <w:p w14:paraId="7E50B8D8" w14:textId="4D6BB107" w:rsidR="008E53BF" w:rsidRPr="00C21A17" w:rsidRDefault="008E53BF" w:rsidP="0040496F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420EBA69" w14:textId="77777777" w:rsidR="00C21A17" w:rsidRDefault="00C21A17" w:rsidP="0040496F"/>
    <w:p w14:paraId="4A1227FC" w14:textId="5FD3E49D" w:rsidR="00C21A17" w:rsidRPr="00B42129" w:rsidRDefault="00C21A17" w:rsidP="0040496F"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0398DD87" w14:textId="77777777" w:rsidR="00B42129" w:rsidRDefault="00B42129" w:rsidP="0040496F"/>
    <w:p w14:paraId="1A773593" w14:textId="73809424" w:rsidR="00B42129" w:rsidRDefault="00B42129" w:rsidP="0040496F">
      <w:r>
        <w:t>So</w:t>
      </w:r>
    </w:p>
    <w:p w14:paraId="6A4EFE59" w14:textId="4E79465F" w:rsidR="00B42129" w:rsidRPr="00B42129" w:rsidRDefault="00706DC8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1D8D8DCB" w14:textId="4C7607C3" w:rsidR="00B42129" w:rsidRDefault="00B42129" w:rsidP="0040496F">
      <w:proofErr w:type="gramStart"/>
      <w:r>
        <w:t>or</w:t>
      </w:r>
      <w:proofErr w:type="gramEnd"/>
    </w:p>
    <w:p w14:paraId="5A857212" w14:textId="77777777" w:rsidR="00B42129" w:rsidRDefault="00B42129" w:rsidP="0040496F"/>
    <w:p w14:paraId="26C013EE" w14:textId="465A0899" w:rsidR="00B42129" w:rsidRDefault="00B42129" w:rsidP="0040496F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</m:oMath>
      </m:oMathPara>
    </w:p>
    <w:p w14:paraId="0DD45342" w14:textId="77777777" w:rsidR="00FB2BD3" w:rsidRDefault="00FB2BD3" w:rsidP="0040496F"/>
    <w:p w14:paraId="788AB829" w14:textId="26118C82" w:rsidR="00FB2BD3" w:rsidRDefault="00FB2BD3" w:rsidP="0040496F">
      <w:r>
        <w:t>So for our two-layer model, we have three values for pressure and density:</w:t>
      </w:r>
    </w:p>
    <w:p w14:paraId="1028C1D7" w14:textId="77777777" w:rsidR="00BB7EC9" w:rsidRDefault="00BB7EC9" w:rsidP="0040496F"/>
    <w:p w14:paraId="06A0FF4B" w14:textId="696E9DD6" w:rsidR="00BB7EC9" w:rsidRPr="00BB7EC9" w:rsidRDefault="00BB7EC9" w:rsidP="0040496F">
      <w:pPr>
        <w:rPr>
          <w:i/>
        </w:rPr>
      </w:pPr>
      <w:r w:rsidRPr="00BB7EC9">
        <w:rPr>
          <w:i/>
        </w:rPr>
        <w:t>Surface</w:t>
      </w:r>
    </w:p>
    <w:p w14:paraId="53AA006B" w14:textId="77777777" w:rsidR="00BB7EC9" w:rsidRDefault="00BB7EC9" w:rsidP="0040496F"/>
    <w:p w14:paraId="6961F5DC" w14:textId="1CB55C9B" w:rsidR="00BB7EC9" w:rsidRPr="00BB7EC9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461A30C0" w14:textId="77777777" w:rsidR="00BB7EC9" w:rsidRDefault="00BB7EC9" w:rsidP="0040496F"/>
    <w:p w14:paraId="75CD1F8C" w14:textId="03531C9D" w:rsidR="00BB7EC9" w:rsidRPr="00BB7EC9" w:rsidRDefault="00BB7EC9" w:rsidP="0040496F">
      <m:oMathPara>
        <m:oMath>
          <m:r>
            <w:rPr>
              <w:rFonts w:ascii="Cambria Math" w:hAnsi="Cambria Math"/>
            </w:rPr>
            <m:t>P=0</m:t>
          </m:r>
        </m:oMath>
      </m:oMathPara>
    </w:p>
    <w:p w14:paraId="25DC0D44" w14:textId="77777777" w:rsidR="00BB7EC9" w:rsidRDefault="00BB7EC9" w:rsidP="0040496F"/>
    <w:p w14:paraId="05F5A99F" w14:textId="05B295D8" w:rsidR="00BB7EC9" w:rsidRPr="00BF70DE" w:rsidRDefault="00BB7EC9" w:rsidP="0040496F"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(0)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43C1656A" w14:textId="77777777" w:rsidR="00BF70DE" w:rsidRDefault="00BF70DE" w:rsidP="0040496F"/>
    <w:p w14:paraId="6D5C70F1" w14:textId="0E65BACD" w:rsidR="00BF70DE" w:rsidRDefault="00BF70DE" w:rsidP="0040496F">
      <w:r w:rsidRPr="00BF70DE">
        <w:rPr>
          <w:i/>
        </w:rPr>
        <w:t>First interface</w:t>
      </w:r>
    </w:p>
    <w:p w14:paraId="6FBBF7A7" w14:textId="77777777" w:rsidR="00BF70DE" w:rsidRDefault="00BF70DE" w:rsidP="0040496F"/>
    <w:p w14:paraId="1918AFD1" w14:textId="2BA18FDF" w:rsidR="00BF70DE" w:rsidRPr="00BF70DE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0192F3C" w14:textId="5D9B03DF" w:rsidR="00BF70DE" w:rsidRDefault="00BF70DE" w:rsidP="0040496F">
      <w:proofErr w:type="gramStart"/>
      <w:r>
        <w:t>and</w:t>
      </w:r>
      <w:proofErr w:type="gramEnd"/>
    </w:p>
    <w:p w14:paraId="1135F23F" w14:textId="77777777" w:rsidR="00BF70DE" w:rsidRDefault="00BF70DE" w:rsidP="0040496F"/>
    <w:p w14:paraId="1EF06991" w14:textId="10EDD55E" w:rsidR="00BF70DE" w:rsidRPr="00BF70DE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3730153E" w14:textId="77777777" w:rsidR="00BF70DE" w:rsidRDefault="00BF70DE" w:rsidP="0040496F"/>
    <w:p w14:paraId="4AABBBEC" w14:textId="5859DC15" w:rsidR="00BF70DE" w:rsidRPr="009226C3" w:rsidRDefault="00BF70DE" w:rsidP="0040496F">
      <m:oMathPara>
        <m:oMath>
          <m:r>
            <w:rPr>
              <w:rFonts w:ascii="Cambria Math" w:hAnsi="Cambria Math"/>
            </w:rPr>
            <m:t>∆U=U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3FB2E835" w14:textId="77777777" w:rsidR="009226C3" w:rsidRDefault="009226C3" w:rsidP="0040496F"/>
    <w:p w14:paraId="4D8313FE" w14:textId="590C3968" w:rsidR="009226C3" w:rsidRDefault="009226C3" w:rsidP="0040496F">
      <w:proofErr w:type="gramStart"/>
      <w:r>
        <w:t>so</w:t>
      </w:r>
      <w:proofErr w:type="gramEnd"/>
    </w:p>
    <w:p w14:paraId="38A2CFD7" w14:textId="77777777" w:rsidR="009226C3" w:rsidRDefault="009226C3" w:rsidP="0040496F"/>
    <w:p w14:paraId="45031D81" w14:textId="68D802D8" w:rsidR="009226C3" w:rsidRPr="00965B60" w:rsidRDefault="007608A2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131BDB08" w14:textId="77777777" w:rsidR="00965B60" w:rsidRDefault="00965B60" w:rsidP="0040496F"/>
    <w:p w14:paraId="7691F9FE" w14:textId="5D9100CB" w:rsidR="00965B60" w:rsidRDefault="00965B60" w:rsidP="00965B60">
      <w:r>
        <w:rPr>
          <w:i/>
        </w:rPr>
        <w:t>Center</w:t>
      </w:r>
    </w:p>
    <w:p w14:paraId="593089D2" w14:textId="77777777" w:rsidR="00965B60" w:rsidRDefault="00965B60" w:rsidP="00965B60"/>
    <w:p w14:paraId="36242391" w14:textId="53947ECB" w:rsidR="00965B60" w:rsidRPr="00D12AAC" w:rsidRDefault="00706DC8" w:rsidP="00965B6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ρ=ρ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3M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61CDD007" w14:textId="77777777" w:rsidR="00D12AAC" w:rsidRPr="00BF70DE" w:rsidRDefault="00D12AAC" w:rsidP="00965B60"/>
    <w:p w14:paraId="2EAE7A2E" w14:textId="2ABCF123" w:rsidR="00965B60" w:rsidRPr="0041142D" w:rsidRDefault="00D12AAC" w:rsidP="0040496F">
      <m:oMathPara>
        <m:oMath>
          <m:r>
            <w:rPr>
              <w:rFonts w:ascii="Cambria Math" w:hAnsi="Cambria Math"/>
            </w:rPr>
            <w:lastRenderedPageBreak/>
            <m:t>∆U=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center</m:t>
              </m:r>
            </m:sub>
          </m:sSub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52D7BBDE" w14:textId="19E6A7B9" w:rsidR="0041142D" w:rsidRPr="00885CD6" w:rsidRDefault="0041142D" w:rsidP="0040496F">
      <m:oMathPara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+(1-δ)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dμ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,   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,2k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,  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</m:d>
        </m:oMath>
      </m:oMathPara>
    </w:p>
    <w:p w14:paraId="19A9029A" w14:textId="77777777" w:rsidR="00885CD6" w:rsidRDefault="00885CD6" w:rsidP="0040496F">
      <w:pPr>
        <w:pBdr>
          <w:bottom w:val="single" w:sz="12" w:space="1" w:color="auto"/>
        </w:pBdr>
      </w:pPr>
    </w:p>
    <w:p w14:paraId="6A74D9D3" w14:textId="77777777" w:rsidR="00885CD6" w:rsidRDefault="00885CD6" w:rsidP="0040496F"/>
    <w:p w14:paraId="1FD553F0" w14:textId="212DFD67" w:rsidR="00885CD6" w:rsidRDefault="00885CD6" w:rsidP="0040496F">
      <w:proofErr w:type="gramStart"/>
      <w:r>
        <w:t>for</w:t>
      </w:r>
      <w:proofErr w:type="gramEnd"/>
      <w:r>
        <w:t xml:space="preserve"> debugging:</w:t>
      </w:r>
    </w:p>
    <w:p w14:paraId="5601E152" w14:textId="77777777" w:rsidR="00885CD6" w:rsidRDefault="00885CD6" w:rsidP="0040496F"/>
    <w:p w14:paraId="7C5F207F" w14:textId="76BBB4AE" w:rsidR="00885CD6" w:rsidRDefault="00885CD6" w:rsidP="0040496F">
      <w:proofErr w:type="gramStart"/>
      <w:r>
        <w:t>pressure</w:t>
      </w:r>
      <w:proofErr w:type="gramEnd"/>
      <w:r>
        <w:t xml:space="preserve"> profile in a uniform-density sphere (grabbed this on the web)</w:t>
      </w:r>
    </w:p>
    <w:p w14:paraId="686E9E4C" w14:textId="77777777" w:rsidR="00885CD6" w:rsidRDefault="00885CD6" w:rsidP="0040496F"/>
    <w:p w14:paraId="1A0F66B5" w14:textId="713009DD" w:rsidR="00885CD6" w:rsidRPr="00D4052B" w:rsidRDefault="00885CD6" w:rsidP="0040496F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5D04A76" w14:textId="77777777" w:rsidR="00D4052B" w:rsidRDefault="00D4052B" w:rsidP="0040496F"/>
    <w:p w14:paraId="72C5596C" w14:textId="18048543" w:rsidR="00D4052B" w:rsidRDefault="00D4052B" w:rsidP="0040496F">
      <w:r>
        <w:t>Convert to pup:</w:t>
      </w:r>
    </w:p>
    <w:p w14:paraId="22CF6B11" w14:textId="559453EB" w:rsidR="00D4052B" w:rsidRPr="002530F4" w:rsidRDefault="00706DC8" w:rsidP="0040496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EABFAB" w14:textId="77777777" w:rsidR="002530F4" w:rsidRDefault="002530F4" w:rsidP="0040496F"/>
    <w:p w14:paraId="41C7F2EA" w14:textId="6A03D9FC" w:rsidR="002530F4" w:rsidRDefault="002530F4" w:rsidP="0040496F">
      <w:r>
        <w:t>So</w:t>
      </w:r>
    </w:p>
    <w:p w14:paraId="2EBED526" w14:textId="3662D4ED" w:rsidR="002530F4" w:rsidRPr="00BF70DE" w:rsidRDefault="00706DC8" w:rsidP="0040496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8π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sectPr w:rsidR="002530F4" w:rsidRPr="00BF70DE" w:rsidSect="005D71D8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Naor Movshovitz" w:date="2016-08-12T11:16:00Z" w:initials="NM">
    <w:p w14:paraId="3EC2D247" w14:textId="66A2B0B5" w:rsidR="00DA4EFE" w:rsidRDefault="00DA4EFE">
      <w:pPr>
        <w:pStyle w:val="CommentText"/>
      </w:pPr>
      <w:r>
        <w:rPr>
          <w:rStyle w:val="CommentReference"/>
        </w:rPr>
        <w:annotationRef/>
      </w:r>
      <w:r>
        <w:t>Do we need to worry about convergence to do this?</w:t>
      </w:r>
      <w:bookmarkStart w:id="5" w:name="_GoBack"/>
      <w:bookmarkEnd w:id="5"/>
    </w:p>
  </w:comment>
  <w:comment w:id="8" w:author="Naor Movshovitz" w:date="2016-08-12T10:58:00Z" w:initials="NM">
    <w:p w14:paraId="7688DBB0" w14:textId="715E59BB" w:rsidR="00636F98" w:rsidRDefault="00636F98">
      <w:pPr>
        <w:pStyle w:val="CommentText"/>
      </w:pPr>
      <w:r>
        <w:rPr>
          <w:rStyle w:val="CommentReference"/>
        </w:rPr>
        <w:annotationRef/>
      </w:r>
      <w:r>
        <w:t xml:space="preserve">This equation checks out but it could be helpful for a beginner to have some hints as to why terms arising from the lower bound of the inner integrals usually disappear (b/c they are independent of mu’ and the integral of </w:t>
      </w:r>
      <w:proofErr w:type="spellStart"/>
      <w:r>
        <w:t>Pn</w:t>
      </w:r>
      <w:proofErr w:type="spellEnd"/>
      <w:r>
        <w:t xml:space="preserve"> vanishes) but sometimes are kept (b/c there is a P0 term that doesn’t integrate away).</w:t>
      </w:r>
    </w:p>
  </w:comment>
  <w:comment w:id="10" w:author="Naor Movshovitz" w:date="2016-08-12T10:59:00Z" w:initials="NM">
    <w:p w14:paraId="225A9F87" w14:textId="469429F5" w:rsidR="00A41DFC" w:rsidRDefault="00A41DFC">
      <w:pPr>
        <w:pStyle w:val="CommentText"/>
      </w:pPr>
      <w:r>
        <w:rPr>
          <w:rStyle w:val="CommentReference"/>
        </w:rPr>
        <w:annotationRef/>
      </w:r>
      <w:r>
        <w:t>I think this is just a duplicate</w:t>
      </w:r>
    </w:p>
  </w:comment>
  <w:comment w:id="141" w:author="Naor Movshovitz" w:date="2016-08-12T11:01:00Z" w:initials="NM">
    <w:p w14:paraId="6FFE6BFF" w14:textId="7707F75B" w:rsidR="00A41DFC" w:rsidRDefault="00A41DFC">
      <w:pPr>
        <w:pStyle w:val="CommentText"/>
      </w:pPr>
      <w:r>
        <w:rPr>
          <w:rStyle w:val="CommentReference"/>
        </w:rPr>
        <w:annotationRef/>
      </w:r>
      <w:r>
        <w:t xml:space="preserve">Again perhaps remind the reader how terms arising from the lower boundary of the </w:t>
      </w:r>
      <w:proofErr w:type="spellStart"/>
      <w:r>
        <w:t>dr</w:t>
      </w:r>
      <w:proofErr w:type="spellEnd"/>
      <w:r>
        <w:t xml:space="preserve">’ integrals can </w:t>
      </w:r>
      <w:proofErr w:type="gramStart"/>
      <w:r>
        <w:t>disappear ?</w:t>
      </w:r>
      <w:proofErr w:type="gramEnd"/>
    </w:p>
  </w:comment>
  <w:comment w:id="145" w:author="Naor Movshovitz" w:date="2016-08-12T11:03:00Z" w:initials="NM">
    <w:p w14:paraId="1AD1C570" w14:textId="2FA355B3" w:rsidR="00A41DFC" w:rsidRDefault="00A41DFC">
      <w:pPr>
        <w:pStyle w:val="CommentText"/>
      </w:pPr>
      <w:r>
        <w:rPr>
          <w:rStyle w:val="CommentReference"/>
        </w:rPr>
        <w:annotationRef/>
      </w:r>
      <w:r>
        <w:t>Errant copy/</w:t>
      </w:r>
      <w:proofErr w:type="gramStart"/>
      <w:r>
        <w:t>paste ?</w:t>
      </w:r>
      <w:proofErr w:type="gramEnd"/>
    </w:p>
  </w:comment>
  <w:comment w:id="160" w:author="Naor Movshovitz" w:date="2016-08-12T11:04:00Z" w:initials="NM">
    <w:p w14:paraId="578F32DA" w14:textId="03EF1C78" w:rsidR="00A41DFC" w:rsidRDefault="00A41DFC">
      <w:pPr>
        <w:pStyle w:val="CommentText"/>
      </w:pPr>
      <w:r>
        <w:rPr>
          <w:rStyle w:val="CommentReference"/>
        </w:rPr>
        <w:annotationRef/>
      </w:r>
      <w:r>
        <w:t>Errant copy/paste? Just a duplicate of previous stuff.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948E0" w14:textId="77777777" w:rsidR="00706DC8" w:rsidRDefault="00706DC8" w:rsidP="006D3648">
      <w:r>
        <w:separator/>
      </w:r>
    </w:p>
  </w:endnote>
  <w:endnote w:type="continuationSeparator" w:id="0">
    <w:p w14:paraId="0057AA63" w14:textId="77777777" w:rsidR="00706DC8" w:rsidRDefault="00706DC8" w:rsidP="006D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5394" w14:textId="77777777" w:rsidR="00636F98" w:rsidRDefault="00636F98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91585" w14:textId="77777777" w:rsidR="00636F98" w:rsidRDefault="00636F98" w:rsidP="006D364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DC749" w14:textId="77777777" w:rsidR="00636F98" w:rsidRDefault="00636F98" w:rsidP="000D695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4EFE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4D9BC5" w14:textId="77777777" w:rsidR="00636F98" w:rsidRDefault="00636F98" w:rsidP="006D36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63B04" w14:textId="77777777" w:rsidR="00706DC8" w:rsidRDefault="00706DC8" w:rsidP="006D3648">
      <w:r>
        <w:separator/>
      </w:r>
    </w:p>
  </w:footnote>
  <w:footnote w:type="continuationSeparator" w:id="0">
    <w:p w14:paraId="488679D8" w14:textId="77777777" w:rsidR="00706DC8" w:rsidRDefault="00706DC8" w:rsidP="006D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154"/>
    <w:multiLevelType w:val="hybridMultilevel"/>
    <w:tmpl w:val="D03C2A84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60E7C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94AE3"/>
    <w:multiLevelType w:val="multilevel"/>
    <w:tmpl w:val="636A36D2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75711"/>
    <w:multiLevelType w:val="multilevel"/>
    <w:tmpl w:val="84C62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3175A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B2A1C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033EA"/>
    <w:multiLevelType w:val="hybridMultilevel"/>
    <w:tmpl w:val="2D0C75CC"/>
    <w:lvl w:ilvl="0" w:tplc="7E3C31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A5B74"/>
    <w:multiLevelType w:val="hybridMultilevel"/>
    <w:tmpl w:val="84C62AD8"/>
    <w:lvl w:ilvl="0" w:tplc="DD0E1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95064"/>
    <w:multiLevelType w:val="hybridMultilevel"/>
    <w:tmpl w:val="9CA01086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F5900"/>
    <w:multiLevelType w:val="hybridMultilevel"/>
    <w:tmpl w:val="50206602"/>
    <w:lvl w:ilvl="0" w:tplc="8C96E658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57936"/>
    <w:multiLevelType w:val="hybridMultilevel"/>
    <w:tmpl w:val="ACD272FC"/>
    <w:lvl w:ilvl="0" w:tplc="CCD82AFE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96757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64708C"/>
    <w:multiLevelType w:val="hybridMultilevel"/>
    <w:tmpl w:val="0ACE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8785F"/>
    <w:multiLevelType w:val="multilevel"/>
    <w:tmpl w:val="5B8EC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01505"/>
    <w:multiLevelType w:val="multilevel"/>
    <w:tmpl w:val="9CA0108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94C9A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54D9E"/>
    <w:multiLevelType w:val="hybridMultilevel"/>
    <w:tmpl w:val="0E52C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B3D71"/>
    <w:multiLevelType w:val="hybridMultilevel"/>
    <w:tmpl w:val="DAB6F06A"/>
    <w:lvl w:ilvl="0" w:tplc="13A633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F5277B"/>
    <w:multiLevelType w:val="hybridMultilevel"/>
    <w:tmpl w:val="E74E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9B6DEB"/>
    <w:multiLevelType w:val="multilevel"/>
    <w:tmpl w:val="50206602"/>
    <w:lvl w:ilvl="0">
      <w:start w:val="5"/>
      <w:numFmt w:val="none"/>
      <w:lvlText w:val="6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B1AE6"/>
    <w:multiLevelType w:val="hybridMultilevel"/>
    <w:tmpl w:val="636A36D2"/>
    <w:lvl w:ilvl="0" w:tplc="13D88AE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550BF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6F7A97"/>
    <w:multiLevelType w:val="hybridMultilevel"/>
    <w:tmpl w:val="6CCC5726"/>
    <w:lvl w:ilvl="0" w:tplc="2F4600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702EC"/>
    <w:multiLevelType w:val="multilevel"/>
    <w:tmpl w:val="64626A1A"/>
    <w:lvl w:ilvl="0">
      <w:start w:val="1"/>
      <w:numFmt w:val="none"/>
      <w:lvlText w:val="7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AA7A3E"/>
    <w:multiLevelType w:val="hybridMultilevel"/>
    <w:tmpl w:val="68AA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1"/>
  </w:num>
  <w:num w:numId="5">
    <w:abstractNumId w:val="7"/>
  </w:num>
  <w:num w:numId="6">
    <w:abstractNumId w:val="5"/>
  </w:num>
  <w:num w:numId="7">
    <w:abstractNumId w:val="20"/>
  </w:num>
  <w:num w:numId="8">
    <w:abstractNumId w:val="11"/>
  </w:num>
  <w:num w:numId="9">
    <w:abstractNumId w:val="2"/>
  </w:num>
  <w:num w:numId="10">
    <w:abstractNumId w:val="8"/>
  </w:num>
  <w:num w:numId="11">
    <w:abstractNumId w:val="14"/>
  </w:num>
  <w:num w:numId="12">
    <w:abstractNumId w:val="9"/>
  </w:num>
  <w:num w:numId="13">
    <w:abstractNumId w:val="24"/>
  </w:num>
  <w:num w:numId="14">
    <w:abstractNumId w:val="4"/>
  </w:num>
  <w:num w:numId="15">
    <w:abstractNumId w:val="0"/>
  </w:num>
  <w:num w:numId="16">
    <w:abstractNumId w:val="17"/>
  </w:num>
  <w:num w:numId="17">
    <w:abstractNumId w:val="16"/>
  </w:num>
  <w:num w:numId="18">
    <w:abstractNumId w:val="18"/>
  </w:num>
  <w:num w:numId="19">
    <w:abstractNumId w:val="12"/>
  </w:num>
  <w:num w:numId="20">
    <w:abstractNumId w:val="19"/>
  </w:num>
  <w:num w:numId="21">
    <w:abstractNumId w:val="13"/>
  </w:num>
  <w:num w:numId="22">
    <w:abstractNumId w:val="23"/>
  </w:num>
  <w:num w:numId="23">
    <w:abstractNumId w:val="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45"/>
    <w:rsid w:val="00005BB0"/>
    <w:rsid w:val="000065D8"/>
    <w:rsid w:val="000112EB"/>
    <w:rsid w:val="00013FA7"/>
    <w:rsid w:val="00014E53"/>
    <w:rsid w:val="0002012A"/>
    <w:rsid w:val="00027512"/>
    <w:rsid w:val="00027F99"/>
    <w:rsid w:val="00032DEE"/>
    <w:rsid w:val="0003596C"/>
    <w:rsid w:val="000360A1"/>
    <w:rsid w:val="000523EB"/>
    <w:rsid w:val="00053BB4"/>
    <w:rsid w:val="00063134"/>
    <w:rsid w:val="00064662"/>
    <w:rsid w:val="00077D2F"/>
    <w:rsid w:val="000802BD"/>
    <w:rsid w:val="000811A6"/>
    <w:rsid w:val="00082896"/>
    <w:rsid w:val="000845BD"/>
    <w:rsid w:val="0008606B"/>
    <w:rsid w:val="000875DC"/>
    <w:rsid w:val="0009388C"/>
    <w:rsid w:val="000A6FA3"/>
    <w:rsid w:val="000B2A8E"/>
    <w:rsid w:val="000B2F55"/>
    <w:rsid w:val="000B383F"/>
    <w:rsid w:val="000B728F"/>
    <w:rsid w:val="000C26D9"/>
    <w:rsid w:val="000C79D4"/>
    <w:rsid w:val="000D1E3D"/>
    <w:rsid w:val="000D6956"/>
    <w:rsid w:val="000D713D"/>
    <w:rsid w:val="000E2D6E"/>
    <w:rsid w:val="000E4638"/>
    <w:rsid w:val="000E6BA4"/>
    <w:rsid w:val="000F1782"/>
    <w:rsid w:val="000F4301"/>
    <w:rsid w:val="000F6B16"/>
    <w:rsid w:val="001124EA"/>
    <w:rsid w:val="00112833"/>
    <w:rsid w:val="0011336A"/>
    <w:rsid w:val="001152DE"/>
    <w:rsid w:val="00120DF8"/>
    <w:rsid w:val="00124FCD"/>
    <w:rsid w:val="00126058"/>
    <w:rsid w:val="0013161F"/>
    <w:rsid w:val="001335D7"/>
    <w:rsid w:val="00134995"/>
    <w:rsid w:val="0013649A"/>
    <w:rsid w:val="00142517"/>
    <w:rsid w:val="0014261C"/>
    <w:rsid w:val="001429F3"/>
    <w:rsid w:val="00150C26"/>
    <w:rsid w:val="001511E3"/>
    <w:rsid w:val="001523D2"/>
    <w:rsid w:val="00160E7D"/>
    <w:rsid w:val="00163EF2"/>
    <w:rsid w:val="001657C3"/>
    <w:rsid w:val="001661E7"/>
    <w:rsid w:val="00166AF8"/>
    <w:rsid w:val="00174DCE"/>
    <w:rsid w:val="0017621E"/>
    <w:rsid w:val="0018456D"/>
    <w:rsid w:val="0019287B"/>
    <w:rsid w:val="00194A8E"/>
    <w:rsid w:val="001A18D8"/>
    <w:rsid w:val="001B3E73"/>
    <w:rsid w:val="001B5B41"/>
    <w:rsid w:val="001B6018"/>
    <w:rsid w:val="001B60A8"/>
    <w:rsid w:val="001D39EE"/>
    <w:rsid w:val="001D6DEC"/>
    <w:rsid w:val="001E23C8"/>
    <w:rsid w:val="001E4477"/>
    <w:rsid w:val="001E5CC4"/>
    <w:rsid w:val="001F0683"/>
    <w:rsid w:val="001F2CED"/>
    <w:rsid w:val="001F3503"/>
    <w:rsid w:val="001F4948"/>
    <w:rsid w:val="001F79FC"/>
    <w:rsid w:val="00200FF5"/>
    <w:rsid w:val="00204254"/>
    <w:rsid w:val="00207201"/>
    <w:rsid w:val="0021020E"/>
    <w:rsid w:val="00211D6D"/>
    <w:rsid w:val="0021325F"/>
    <w:rsid w:val="00214E8D"/>
    <w:rsid w:val="00215CE9"/>
    <w:rsid w:val="00223B8B"/>
    <w:rsid w:val="00224EF4"/>
    <w:rsid w:val="0023077A"/>
    <w:rsid w:val="00232D24"/>
    <w:rsid w:val="002358AC"/>
    <w:rsid w:val="00240F4B"/>
    <w:rsid w:val="00245352"/>
    <w:rsid w:val="002456E0"/>
    <w:rsid w:val="00246452"/>
    <w:rsid w:val="00250A22"/>
    <w:rsid w:val="002530F4"/>
    <w:rsid w:val="0025539D"/>
    <w:rsid w:val="00256481"/>
    <w:rsid w:val="00256946"/>
    <w:rsid w:val="00262588"/>
    <w:rsid w:val="00262B25"/>
    <w:rsid w:val="00263999"/>
    <w:rsid w:val="0027179D"/>
    <w:rsid w:val="00271D34"/>
    <w:rsid w:val="0027234E"/>
    <w:rsid w:val="002762BE"/>
    <w:rsid w:val="002769F7"/>
    <w:rsid w:val="0028041B"/>
    <w:rsid w:val="00280FF6"/>
    <w:rsid w:val="00291259"/>
    <w:rsid w:val="00293AB5"/>
    <w:rsid w:val="00296F35"/>
    <w:rsid w:val="0029724A"/>
    <w:rsid w:val="00297945"/>
    <w:rsid w:val="002A040D"/>
    <w:rsid w:val="002A7641"/>
    <w:rsid w:val="002B245B"/>
    <w:rsid w:val="002B4D9B"/>
    <w:rsid w:val="002B5BB3"/>
    <w:rsid w:val="002C27DE"/>
    <w:rsid w:val="002C61ED"/>
    <w:rsid w:val="002C6FB2"/>
    <w:rsid w:val="002E5249"/>
    <w:rsid w:val="002E5F0E"/>
    <w:rsid w:val="002E688F"/>
    <w:rsid w:val="002F1068"/>
    <w:rsid w:val="002F10D4"/>
    <w:rsid w:val="002F5F30"/>
    <w:rsid w:val="00301B6C"/>
    <w:rsid w:val="00303209"/>
    <w:rsid w:val="003063AF"/>
    <w:rsid w:val="00312FA5"/>
    <w:rsid w:val="00313569"/>
    <w:rsid w:val="00314EEC"/>
    <w:rsid w:val="003217D8"/>
    <w:rsid w:val="003227C1"/>
    <w:rsid w:val="003261FB"/>
    <w:rsid w:val="00330034"/>
    <w:rsid w:val="003328BC"/>
    <w:rsid w:val="0033433B"/>
    <w:rsid w:val="0033434E"/>
    <w:rsid w:val="0033721A"/>
    <w:rsid w:val="00340DC4"/>
    <w:rsid w:val="00341AB1"/>
    <w:rsid w:val="00346C54"/>
    <w:rsid w:val="00350056"/>
    <w:rsid w:val="0035137D"/>
    <w:rsid w:val="00363C4C"/>
    <w:rsid w:val="0036583C"/>
    <w:rsid w:val="00366368"/>
    <w:rsid w:val="00371E2E"/>
    <w:rsid w:val="0037499C"/>
    <w:rsid w:val="0038779D"/>
    <w:rsid w:val="0039184B"/>
    <w:rsid w:val="003923C3"/>
    <w:rsid w:val="003928AA"/>
    <w:rsid w:val="00393AF0"/>
    <w:rsid w:val="00397D3C"/>
    <w:rsid w:val="00397ED1"/>
    <w:rsid w:val="003A1264"/>
    <w:rsid w:val="003A1DA1"/>
    <w:rsid w:val="003A1EB6"/>
    <w:rsid w:val="003A2D70"/>
    <w:rsid w:val="003A4C61"/>
    <w:rsid w:val="003B4DB8"/>
    <w:rsid w:val="003C4F09"/>
    <w:rsid w:val="003C5478"/>
    <w:rsid w:val="003D0AAC"/>
    <w:rsid w:val="003D2568"/>
    <w:rsid w:val="003D4D7D"/>
    <w:rsid w:val="003D5EA1"/>
    <w:rsid w:val="003E1E7E"/>
    <w:rsid w:val="003E5BF6"/>
    <w:rsid w:val="003F0D0F"/>
    <w:rsid w:val="003F12CE"/>
    <w:rsid w:val="003F2D55"/>
    <w:rsid w:val="003F419F"/>
    <w:rsid w:val="003F5878"/>
    <w:rsid w:val="003F7A50"/>
    <w:rsid w:val="004014A8"/>
    <w:rsid w:val="0040275D"/>
    <w:rsid w:val="0040496F"/>
    <w:rsid w:val="00404EE6"/>
    <w:rsid w:val="00406200"/>
    <w:rsid w:val="0041142D"/>
    <w:rsid w:val="00414058"/>
    <w:rsid w:val="00417A6E"/>
    <w:rsid w:val="0043154F"/>
    <w:rsid w:val="004324D3"/>
    <w:rsid w:val="0043440E"/>
    <w:rsid w:val="00434412"/>
    <w:rsid w:val="004376E1"/>
    <w:rsid w:val="00455648"/>
    <w:rsid w:val="0045595B"/>
    <w:rsid w:val="00463F84"/>
    <w:rsid w:val="004660B9"/>
    <w:rsid w:val="00467025"/>
    <w:rsid w:val="00471717"/>
    <w:rsid w:val="00471FCD"/>
    <w:rsid w:val="00475974"/>
    <w:rsid w:val="00476283"/>
    <w:rsid w:val="00484AF8"/>
    <w:rsid w:val="00490271"/>
    <w:rsid w:val="00492EE4"/>
    <w:rsid w:val="00493AD6"/>
    <w:rsid w:val="00494B4E"/>
    <w:rsid w:val="00495497"/>
    <w:rsid w:val="00496CD6"/>
    <w:rsid w:val="004A19D0"/>
    <w:rsid w:val="004A5343"/>
    <w:rsid w:val="004A7528"/>
    <w:rsid w:val="004A7590"/>
    <w:rsid w:val="004A76DC"/>
    <w:rsid w:val="004B0745"/>
    <w:rsid w:val="004B17EA"/>
    <w:rsid w:val="004B4A8A"/>
    <w:rsid w:val="004B4E09"/>
    <w:rsid w:val="004B78AE"/>
    <w:rsid w:val="004C1458"/>
    <w:rsid w:val="004C2786"/>
    <w:rsid w:val="004C5C86"/>
    <w:rsid w:val="004C7AFB"/>
    <w:rsid w:val="004D108E"/>
    <w:rsid w:val="004D12D2"/>
    <w:rsid w:val="004D6887"/>
    <w:rsid w:val="004E14F6"/>
    <w:rsid w:val="004E3A17"/>
    <w:rsid w:val="004E7A15"/>
    <w:rsid w:val="004F0A30"/>
    <w:rsid w:val="004F659F"/>
    <w:rsid w:val="005051E7"/>
    <w:rsid w:val="00510C7A"/>
    <w:rsid w:val="005119EF"/>
    <w:rsid w:val="005127B0"/>
    <w:rsid w:val="00512CCB"/>
    <w:rsid w:val="005144E5"/>
    <w:rsid w:val="005144F9"/>
    <w:rsid w:val="00515FD7"/>
    <w:rsid w:val="00527C21"/>
    <w:rsid w:val="005324E5"/>
    <w:rsid w:val="005326AA"/>
    <w:rsid w:val="005414C7"/>
    <w:rsid w:val="00546857"/>
    <w:rsid w:val="005502CE"/>
    <w:rsid w:val="00550C0B"/>
    <w:rsid w:val="00551535"/>
    <w:rsid w:val="00551BF6"/>
    <w:rsid w:val="00556352"/>
    <w:rsid w:val="005610AF"/>
    <w:rsid w:val="005624B7"/>
    <w:rsid w:val="00564D0E"/>
    <w:rsid w:val="0056679F"/>
    <w:rsid w:val="0056706E"/>
    <w:rsid w:val="005734F3"/>
    <w:rsid w:val="00573C26"/>
    <w:rsid w:val="00574C05"/>
    <w:rsid w:val="00574DF5"/>
    <w:rsid w:val="00576487"/>
    <w:rsid w:val="00576F76"/>
    <w:rsid w:val="005810BD"/>
    <w:rsid w:val="005836BB"/>
    <w:rsid w:val="00584CDF"/>
    <w:rsid w:val="00592BDF"/>
    <w:rsid w:val="005A29E0"/>
    <w:rsid w:val="005B0A05"/>
    <w:rsid w:val="005C254A"/>
    <w:rsid w:val="005D3BCE"/>
    <w:rsid w:val="005D6047"/>
    <w:rsid w:val="005D6A35"/>
    <w:rsid w:val="005D6E9C"/>
    <w:rsid w:val="005D71D8"/>
    <w:rsid w:val="005E0122"/>
    <w:rsid w:val="005E0DE2"/>
    <w:rsid w:val="005E271B"/>
    <w:rsid w:val="005F1214"/>
    <w:rsid w:val="005F2CB9"/>
    <w:rsid w:val="005F4928"/>
    <w:rsid w:val="005F7981"/>
    <w:rsid w:val="00605762"/>
    <w:rsid w:val="00605EEF"/>
    <w:rsid w:val="00606D69"/>
    <w:rsid w:val="00610C94"/>
    <w:rsid w:val="006122D9"/>
    <w:rsid w:val="006157E4"/>
    <w:rsid w:val="00622082"/>
    <w:rsid w:val="00627B06"/>
    <w:rsid w:val="00633111"/>
    <w:rsid w:val="0063534C"/>
    <w:rsid w:val="00636B4D"/>
    <w:rsid w:val="00636F98"/>
    <w:rsid w:val="00642407"/>
    <w:rsid w:val="00643423"/>
    <w:rsid w:val="00651E4B"/>
    <w:rsid w:val="0065616E"/>
    <w:rsid w:val="006572D3"/>
    <w:rsid w:val="006673CB"/>
    <w:rsid w:val="0067041A"/>
    <w:rsid w:val="00672B42"/>
    <w:rsid w:val="00677A07"/>
    <w:rsid w:val="00682260"/>
    <w:rsid w:val="00686D4E"/>
    <w:rsid w:val="006934FC"/>
    <w:rsid w:val="00695B6A"/>
    <w:rsid w:val="00697091"/>
    <w:rsid w:val="00697B80"/>
    <w:rsid w:val="006A725C"/>
    <w:rsid w:val="006B5A18"/>
    <w:rsid w:val="006C21B8"/>
    <w:rsid w:val="006C289C"/>
    <w:rsid w:val="006C3B6F"/>
    <w:rsid w:val="006C512E"/>
    <w:rsid w:val="006C6024"/>
    <w:rsid w:val="006D11D2"/>
    <w:rsid w:val="006D3648"/>
    <w:rsid w:val="006D3D81"/>
    <w:rsid w:val="006D4A7D"/>
    <w:rsid w:val="006D4AC4"/>
    <w:rsid w:val="006E0C2A"/>
    <w:rsid w:val="006E2EC3"/>
    <w:rsid w:val="006E4223"/>
    <w:rsid w:val="006E5CE7"/>
    <w:rsid w:val="006E5DF4"/>
    <w:rsid w:val="006E5EAB"/>
    <w:rsid w:val="006F2F21"/>
    <w:rsid w:val="006F4490"/>
    <w:rsid w:val="006F7AF2"/>
    <w:rsid w:val="00701936"/>
    <w:rsid w:val="00706DC8"/>
    <w:rsid w:val="0071164E"/>
    <w:rsid w:val="00711E1B"/>
    <w:rsid w:val="0071279E"/>
    <w:rsid w:val="007128A7"/>
    <w:rsid w:val="00714E51"/>
    <w:rsid w:val="00717B4D"/>
    <w:rsid w:val="007261EE"/>
    <w:rsid w:val="007269F2"/>
    <w:rsid w:val="0073262C"/>
    <w:rsid w:val="00733991"/>
    <w:rsid w:val="00734DA7"/>
    <w:rsid w:val="00736C9E"/>
    <w:rsid w:val="00737114"/>
    <w:rsid w:val="00737E4F"/>
    <w:rsid w:val="0074104D"/>
    <w:rsid w:val="007470EE"/>
    <w:rsid w:val="00747D91"/>
    <w:rsid w:val="00751BCE"/>
    <w:rsid w:val="007540D1"/>
    <w:rsid w:val="007576E7"/>
    <w:rsid w:val="00757853"/>
    <w:rsid w:val="007608A2"/>
    <w:rsid w:val="00765499"/>
    <w:rsid w:val="0076607F"/>
    <w:rsid w:val="00770A9E"/>
    <w:rsid w:val="00771F3A"/>
    <w:rsid w:val="00772D66"/>
    <w:rsid w:val="0077695B"/>
    <w:rsid w:val="0078389E"/>
    <w:rsid w:val="00787CA7"/>
    <w:rsid w:val="00792C02"/>
    <w:rsid w:val="00792F51"/>
    <w:rsid w:val="007932FB"/>
    <w:rsid w:val="007966AB"/>
    <w:rsid w:val="007A1AAF"/>
    <w:rsid w:val="007A5146"/>
    <w:rsid w:val="007A6DAA"/>
    <w:rsid w:val="007A7947"/>
    <w:rsid w:val="007A7C55"/>
    <w:rsid w:val="007B2CED"/>
    <w:rsid w:val="007B3836"/>
    <w:rsid w:val="007C0309"/>
    <w:rsid w:val="007C0EB3"/>
    <w:rsid w:val="007C13A4"/>
    <w:rsid w:val="007C6574"/>
    <w:rsid w:val="007D1F39"/>
    <w:rsid w:val="007D73F9"/>
    <w:rsid w:val="007F263C"/>
    <w:rsid w:val="007F3A34"/>
    <w:rsid w:val="007F4CEA"/>
    <w:rsid w:val="007F5C13"/>
    <w:rsid w:val="008003E5"/>
    <w:rsid w:val="00806D17"/>
    <w:rsid w:val="00807F00"/>
    <w:rsid w:val="00810B0B"/>
    <w:rsid w:val="00813C02"/>
    <w:rsid w:val="00815B8F"/>
    <w:rsid w:val="0082231A"/>
    <w:rsid w:val="00822D03"/>
    <w:rsid w:val="00823956"/>
    <w:rsid w:val="00825B8E"/>
    <w:rsid w:val="00826D29"/>
    <w:rsid w:val="008271DE"/>
    <w:rsid w:val="0082742A"/>
    <w:rsid w:val="008423FB"/>
    <w:rsid w:val="00842C26"/>
    <w:rsid w:val="008454C5"/>
    <w:rsid w:val="00856224"/>
    <w:rsid w:val="0086197E"/>
    <w:rsid w:val="00863EE9"/>
    <w:rsid w:val="00872E0E"/>
    <w:rsid w:val="008742E7"/>
    <w:rsid w:val="00877097"/>
    <w:rsid w:val="00883E38"/>
    <w:rsid w:val="00885CD6"/>
    <w:rsid w:val="00886A3D"/>
    <w:rsid w:val="008905A0"/>
    <w:rsid w:val="00896212"/>
    <w:rsid w:val="008976D9"/>
    <w:rsid w:val="008A146A"/>
    <w:rsid w:val="008A1CC1"/>
    <w:rsid w:val="008A46FA"/>
    <w:rsid w:val="008A7836"/>
    <w:rsid w:val="008B4DCF"/>
    <w:rsid w:val="008B73AE"/>
    <w:rsid w:val="008C06E9"/>
    <w:rsid w:val="008C55A8"/>
    <w:rsid w:val="008C6D49"/>
    <w:rsid w:val="008D03AF"/>
    <w:rsid w:val="008D0A71"/>
    <w:rsid w:val="008D285F"/>
    <w:rsid w:val="008D2DEF"/>
    <w:rsid w:val="008D5016"/>
    <w:rsid w:val="008D59C8"/>
    <w:rsid w:val="008D7C37"/>
    <w:rsid w:val="008E53BF"/>
    <w:rsid w:val="008E7AFC"/>
    <w:rsid w:val="008F22B1"/>
    <w:rsid w:val="008F48F3"/>
    <w:rsid w:val="008F6969"/>
    <w:rsid w:val="00904949"/>
    <w:rsid w:val="0090724C"/>
    <w:rsid w:val="00910CF1"/>
    <w:rsid w:val="009226C3"/>
    <w:rsid w:val="0092553A"/>
    <w:rsid w:val="00926BD5"/>
    <w:rsid w:val="00933334"/>
    <w:rsid w:val="00937FDE"/>
    <w:rsid w:val="00940194"/>
    <w:rsid w:val="0094205F"/>
    <w:rsid w:val="00942200"/>
    <w:rsid w:val="00957001"/>
    <w:rsid w:val="009578D3"/>
    <w:rsid w:val="00960069"/>
    <w:rsid w:val="00961A96"/>
    <w:rsid w:val="00962F09"/>
    <w:rsid w:val="00965B60"/>
    <w:rsid w:val="00967A24"/>
    <w:rsid w:val="00967F51"/>
    <w:rsid w:val="00970353"/>
    <w:rsid w:val="0097223B"/>
    <w:rsid w:val="00977D13"/>
    <w:rsid w:val="0098021E"/>
    <w:rsid w:val="00987D9B"/>
    <w:rsid w:val="0099077B"/>
    <w:rsid w:val="009933C6"/>
    <w:rsid w:val="00993F16"/>
    <w:rsid w:val="0099528F"/>
    <w:rsid w:val="009A34E3"/>
    <w:rsid w:val="009A36E8"/>
    <w:rsid w:val="009B65BF"/>
    <w:rsid w:val="009B6965"/>
    <w:rsid w:val="009C290C"/>
    <w:rsid w:val="009C3092"/>
    <w:rsid w:val="009D1608"/>
    <w:rsid w:val="009D5645"/>
    <w:rsid w:val="009D635C"/>
    <w:rsid w:val="009D6CF3"/>
    <w:rsid w:val="009D7441"/>
    <w:rsid w:val="009E1C17"/>
    <w:rsid w:val="009E2DE1"/>
    <w:rsid w:val="009E3FB0"/>
    <w:rsid w:val="009E44EE"/>
    <w:rsid w:val="009F2125"/>
    <w:rsid w:val="00A04A8A"/>
    <w:rsid w:val="00A07BB6"/>
    <w:rsid w:val="00A1159F"/>
    <w:rsid w:val="00A11AE3"/>
    <w:rsid w:val="00A1316A"/>
    <w:rsid w:val="00A1333D"/>
    <w:rsid w:val="00A14B3A"/>
    <w:rsid w:val="00A16604"/>
    <w:rsid w:val="00A17A06"/>
    <w:rsid w:val="00A17D4E"/>
    <w:rsid w:val="00A22845"/>
    <w:rsid w:val="00A24188"/>
    <w:rsid w:val="00A24DB7"/>
    <w:rsid w:val="00A40896"/>
    <w:rsid w:val="00A41DFC"/>
    <w:rsid w:val="00A47CD6"/>
    <w:rsid w:val="00A5205C"/>
    <w:rsid w:val="00A5367C"/>
    <w:rsid w:val="00A53DD4"/>
    <w:rsid w:val="00A5578C"/>
    <w:rsid w:val="00A55F94"/>
    <w:rsid w:val="00A560B8"/>
    <w:rsid w:val="00A607A5"/>
    <w:rsid w:val="00A608D0"/>
    <w:rsid w:val="00A62524"/>
    <w:rsid w:val="00A63141"/>
    <w:rsid w:val="00A75D1C"/>
    <w:rsid w:val="00A76C46"/>
    <w:rsid w:val="00A76D59"/>
    <w:rsid w:val="00A82BE5"/>
    <w:rsid w:val="00A83BFD"/>
    <w:rsid w:val="00A84904"/>
    <w:rsid w:val="00A86795"/>
    <w:rsid w:val="00A93BCB"/>
    <w:rsid w:val="00A96B9B"/>
    <w:rsid w:val="00AA420A"/>
    <w:rsid w:val="00AA4668"/>
    <w:rsid w:val="00AA4891"/>
    <w:rsid w:val="00AA58E4"/>
    <w:rsid w:val="00AA5FDB"/>
    <w:rsid w:val="00AB256B"/>
    <w:rsid w:val="00AB26D0"/>
    <w:rsid w:val="00AB43D9"/>
    <w:rsid w:val="00AB4858"/>
    <w:rsid w:val="00AB4A13"/>
    <w:rsid w:val="00AB7275"/>
    <w:rsid w:val="00AC2443"/>
    <w:rsid w:val="00AD5721"/>
    <w:rsid w:val="00AE08DE"/>
    <w:rsid w:val="00AE4FBC"/>
    <w:rsid w:val="00AE6059"/>
    <w:rsid w:val="00AF0FB5"/>
    <w:rsid w:val="00AF18C9"/>
    <w:rsid w:val="00AF1D3E"/>
    <w:rsid w:val="00AF653C"/>
    <w:rsid w:val="00B04DC5"/>
    <w:rsid w:val="00B05857"/>
    <w:rsid w:val="00B061C2"/>
    <w:rsid w:val="00B10ACD"/>
    <w:rsid w:val="00B12DE6"/>
    <w:rsid w:val="00B14189"/>
    <w:rsid w:val="00B14E6C"/>
    <w:rsid w:val="00B17EF2"/>
    <w:rsid w:val="00B21691"/>
    <w:rsid w:val="00B2187B"/>
    <w:rsid w:val="00B23E8E"/>
    <w:rsid w:val="00B25D7F"/>
    <w:rsid w:val="00B2666F"/>
    <w:rsid w:val="00B30416"/>
    <w:rsid w:val="00B3178E"/>
    <w:rsid w:val="00B328BE"/>
    <w:rsid w:val="00B3586E"/>
    <w:rsid w:val="00B35A9B"/>
    <w:rsid w:val="00B4031D"/>
    <w:rsid w:val="00B42129"/>
    <w:rsid w:val="00B428EB"/>
    <w:rsid w:val="00B44856"/>
    <w:rsid w:val="00B46F02"/>
    <w:rsid w:val="00B561C5"/>
    <w:rsid w:val="00B67EED"/>
    <w:rsid w:val="00B70AD6"/>
    <w:rsid w:val="00B800F9"/>
    <w:rsid w:val="00B805AC"/>
    <w:rsid w:val="00B80D6A"/>
    <w:rsid w:val="00B869B7"/>
    <w:rsid w:val="00B909A5"/>
    <w:rsid w:val="00B90B90"/>
    <w:rsid w:val="00B9645C"/>
    <w:rsid w:val="00B96567"/>
    <w:rsid w:val="00B97BFF"/>
    <w:rsid w:val="00BA719C"/>
    <w:rsid w:val="00BB0AE2"/>
    <w:rsid w:val="00BB1955"/>
    <w:rsid w:val="00BB3144"/>
    <w:rsid w:val="00BB7EC9"/>
    <w:rsid w:val="00BC096E"/>
    <w:rsid w:val="00BC2E4D"/>
    <w:rsid w:val="00BC4383"/>
    <w:rsid w:val="00BC6F6C"/>
    <w:rsid w:val="00BD2C9C"/>
    <w:rsid w:val="00BD4FB1"/>
    <w:rsid w:val="00BD6F53"/>
    <w:rsid w:val="00BD7B6F"/>
    <w:rsid w:val="00BE1F5E"/>
    <w:rsid w:val="00BE22D9"/>
    <w:rsid w:val="00BE468D"/>
    <w:rsid w:val="00BF2BA4"/>
    <w:rsid w:val="00BF6107"/>
    <w:rsid w:val="00BF70DE"/>
    <w:rsid w:val="00C00917"/>
    <w:rsid w:val="00C04BBB"/>
    <w:rsid w:val="00C1171B"/>
    <w:rsid w:val="00C15D85"/>
    <w:rsid w:val="00C20431"/>
    <w:rsid w:val="00C21A17"/>
    <w:rsid w:val="00C44262"/>
    <w:rsid w:val="00C476E6"/>
    <w:rsid w:val="00C50C4B"/>
    <w:rsid w:val="00C57384"/>
    <w:rsid w:val="00C61578"/>
    <w:rsid w:val="00C668B9"/>
    <w:rsid w:val="00C70AE3"/>
    <w:rsid w:val="00C75DBE"/>
    <w:rsid w:val="00C8085F"/>
    <w:rsid w:val="00C81FFF"/>
    <w:rsid w:val="00C87D5D"/>
    <w:rsid w:val="00C90D17"/>
    <w:rsid w:val="00C91AB7"/>
    <w:rsid w:val="00C946EA"/>
    <w:rsid w:val="00C94AC4"/>
    <w:rsid w:val="00C955A1"/>
    <w:rsid w:val="00CA35A5"/>
    <w:rsid w:val="00CB0E45"/>
    <w:rsid w:val="00CB248E"/>
    <w:rsid w:val="00CB2ED0"/>
    <w:rsid w:val="00CB38C5"/>
    <w:rsid w:val="00CB5DAE"/>
    <w:rsid w:val="00CB5F66"/>
    <w:rsid w:val="00CC076D"/>
    <w:rsid w:val="00CC162B"/>
    <w:rsid w:val="00CC2D69"/>
    <w:rsid w:val="00CD1784"/>
    <w:rsid w:val="00CE0951"/>
    <w:rsid w:val="00CE0E4D"/>
    <w:rsid w:val="00CE40B1"/>
    <w:rsid w:val="00CE4FFF"/>
    <w:rsid w:val="00CE6C88"/>
    <w:rsid w:val="00CE7A31"/>
    <w:rsid w:val="00CF0EA2"/>
    <w:rsid w:val="00D00E87"/>
    <w:rsid w:val="00D05D17"/>
    <w:rsid w:val="00D1060A"/>
    <w:rsid w:val="00D1194C"/>
    <w:rsid w:val="00D12AAC"/>
    <w:rsid w:val="00D153BA"/>
    <w:rsid w:val="00D20273"/>
    <w:rsid w:val="00D253BB"/>
    <w:rsid w:val="00D25820"/>
    <w:rsid w:val="00D2669A"/>
    <w:rsid w:val="00D27069"/>
    <w:rsid w:val="00D313C8"/>
    <w:rsid w:val="00D3206B"/>
    <w:rsid w:val="00D34649"/>
    <w:rsid w:val="00D34CFA"/>
    <w:rsid w:val="00D40285"/>
    <w:rsid w:val="00D4052B"/>
    <w:rsid w:val="00D42892"/>
    <w:rsid w:val="00D43A3F"/>
    <w:rsid w:val="00D458A3"/>
    <w:rsid w:val="00D45E5A"/>
    <w:rsid w:val="00D47B6D"/>
    <w:rsid w:val="00D5092F"/>
    <w:rsid w:val="00D536E3"/>
    <w:rsid w:val="00D564BE"/>
    <w:rsid w:val="00D57294"/>
    <w:rsid w:val="00D616E1"/>
    <w:rsid w:val="00D63EE0"/>
    <w:rsid w:val="00D65B53"/>
    <w:rsid w:val="00D70D46"/>
    <w:rsid w:val="00D7116E"/>
    <w:rsid w:val="00D72B52"/>
    <w:rsid w:val="00D76BBB"/>
    <w:rsid w:val="00D77BCF"/>
    <w:rsid w:val="00D85CFB"/>
    <w:rsid w:val="00D93935"/>
    <w:rsid w:val="00D9643D"/>
    <w:rsid w:val="00DA370D"/>
    <w:rsid w:val="00DA4818"/>
    <w:rsid w:val="00DA4EFE"/>
    <w:rsid w:val="00DA5CAC"/>
    <w:rsid w:val="00DA794D"/>
    <w:rsid w:val="00DB1014"/>
    <w:rsid w:val="00DB2619"/>
    <w:rsid w:val="00DB319F"/>
    <w:rsid w:val="00DB3AF1"/>
    <w:rsid w:val="00DB3F57"/>
    <w:rsid w:val="00DB49ED"/>
    <w:rsid w:val="00DB5EAF"/>
    <w:rsid w:val="00DC041D"/>
    <w:rsid w:val="00DC5BB1"/>
    <w:rsid w:val="00DD0411"/>
    <w:rsid w:val="00DD22E1"/>
    <w:rsid w:val="00DD26A8"/>
    <w:rsid w:val="00DD3D19"/>
    <w:rsid w:val="00DD4669"/>
    <w:rsid w:val="00DD471E"/>
    <w:rsid w:val="00DD56B4"/>
    <w:rsid w:val="00DE0560"/>
    <w:rsid w:val="00DE08D4"/>
    <w:rsid w:val="00DE15E9"/>
    <w:rsid w:val="00DE3DE5"/>
    <w:rsid w:val="00DE5F61"/>
    <w:rsid w:val="00DE77B5"/>
    <w:rsid w:val="00DE7BEB"/>
    <w:rsid w:val="00DF05D3"/>
    <w:rsid w:val="00DF0F0B"/>
    <w:rsid w:val="00DF28CB"/>
    <w:rsid w:val="00E02AD0"/>
    <w:rsid w:val="00E05B0F"/>
    <w:rsid w:val="00E06B33"/>
    <w:rsid w:val="00E15ED5"/>
    <w:rsid w:val="00E15F68"/>
    <w:rsid w:val="00E16DDC"/>
    <w:rsid w:val="00E17C1E"/>
    <w:rsid w:val="00E21CB7"/>
    <w:rsid w:val="00E22E9B"/>
    <w:rsid w:val="00E2304B"/>
    <w:rsid w:val="00E312A7"/>
    <w:rsid w:val="00E3270E"/>
    <w:rsid w:val="00E43F4C"/>
    <w:rsid w:val="00E4738D"/>
    <w:rsid w:val="00E52AF1"/>
    <w:rsid w:val="00E52C9A"/>
    <w:rsid w:val="00E552F6"/>
    <w:rsid w:val="00E6545D"/>
    <w:rsid w:val="00E665F3"/>
    <w:rsid w:val="00E71CB1"/>
    <w:rsid w:val="00E74A28"/>
    <w:rsid w:val="00E75264"/>
    <w:rsid w:val="00E7646F"/>
    <w:rsid w:val="00E80016"/>
    <w:rsid w:val="00E81D6A"/>
    <w:rsid w:val="00E87020"/>
    <w:rsid w:val="00E9131F"/>
    <w:rsid w:val="00E9190B"/>
    <w:rsid w:val="00E920C4"/>
    <w:rsid w:val="00E94E66"/>
    <w:rsid w:val="00E95B5D"/>
    <w:rsid w:val="00EA043A"/>
    <w:rsid w:val="00EA205D"/>
    <w:rsid w:val="00EA436F"/>
    <w:rsid w:val="00EA4E8C"/>
    <w:rsid w:val="00EA514A"/>
    <w:rsid w:val="00EB02E3"/>
    <w:rsid w:val="00EB634D"/>
    <w:rsid w:val="00EB715D"/>
    <w:rsid w:val="00EC6922"/>
    <w:rsid w:val="00ED298D"/>
    <w:rsid w:val="00ED318B"/>
    <w:rsid w:val="00ED32B2"/>
    <w:rsid w:val="00EE6D23"/>
    <w:rsid w:val="00EF02DC"/>
    <w:rsid w:val="00EF0BEB"/>
    <w:rsid w:val="00EF7E7D"/>
    <w:rsid w:val="00F0453F"/>
    <w:rsid w:val="00F04710"/>
    <w:rsid w:val="00F0693C"/>
    <w:rsid w:val="00F06C51"/>
    <w:rsid w:val="00F10AA1"/>
    <w:rsid w:val="00F11F01"/>
    <w:rsid w:val="00F13042"/>
    <w:rsid w:val="00F1466C"/>
    <w:rsid w:val="00F14B3F"/>
    <w:rsid w:val="00F2129E"/>
    <w:rsid w:val="00F24AE7"/>
    <w:rsid w:val="00F26929"/>
    <w:rsid w:val="00F27451"/>
    <w:rsid w:val="00F31014"/>
    <w:rsid w:val="00F34A17"/>
    <w:rsid w:val="00F40F77"/>
    <w:rsid w:val="00F41264"/>
    <w:rsid w:val="00F42EC5"/>
    <w:rsid w:val="00F432C5"/>
    <w:rsid w:val="00F436D2"/>
    <w:rsid w:val="00F4381F"/>
    <w:rsid w:val="00F45A23"/>
    <w:rsid w:val="00F45EDD"/>
    <w:rsid w:val="00F4743A"/>
    <w:rsid w:val="00F5361B"/>
    <w:rsid w:val="00F53EFB"/>
    <w:rsid w:val="00F57610"/>
    <w:rsid w:val="00F648C6"/>
    <w:rsid w:val="00F66381"/>
    <w:rsid w:val="00F6794A"/>
    <w:rsid w:val="00F72836"/>
    <w:rsid w:val="00F862A6"/>
    <w:rsid w:val="00F95D45"/>
    <w:rsid w:val="00F975BC"/>
    <w:rsid w:val="00F97D8C"/>
    <w:rsid w:val="00FA2184"/>
    <w:rsid w:val="00FA311D"/>
    <w:rsid w:val="00FB0188"/>
    <w:rsid w:val="00FB085B"/>
    <w:rsid w:val="00FB1372"/>
    <w:rsid w:val="00FB2BD3"/>
    <w:rsid w:val="00FB6FD4"/>
    <w:rsid w:val="00FC0237"/>
    <w:rsid w:val="00FC0A6C"/>
    <w:rsid w:val="00FC0F2C"/>
    <w:rsid w:val="00FD137A"/>
    <w:rsid w:val="00FD4E24"/>
    <w:rsid w:val="00FD503D"/>
    <w:rsid w:val="00FD73D9"/>
    <w:rsid w:val="00FD7E47"/>
    <w:rsid w:val="00FE6938"/>
    <w:rsid w:val="00FF04EB"/>
    <w:rsid w:val="00FF0EBA"/>
    <w:rsid w:val="00FF20FE"/>
    <w:rsid w:val="00FF2ADF"/>
    <w:rsid w:val="00FF330C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3D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  <w:style w:type="character" w:styleId="CommentReference">
    <w:name w:val="annotation reference"/>
    <w:basedOn w:val="DefaultParagraphFont"/>
    <w:uiPriority w:val="99"/>
    <w:semiHidden/>
    <w:unhideWhenUsed/>
    <w:rsid w:val="00636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F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5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DB7"/>
    <w:pPr>
      <w:ind w:left="720"/>
      <w:contextualSpacing/>
    </w:pPr>
  </w:style>
  <w:style w:type="table" w:styleId="TableGrid">
    <w:name w:val="Table Grid"/>
    <w:basedOn w:val="TableNormal"/>
    <w:uiPriority w:val="59"/>
    <w:rsid w:val="003F1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D36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648"/>
  </w:style>
  <w:style w:type="character" w:styleId="PageNumber">
    <w:name w:val="page number"/>
    <w:basedOn w:val="DefaultParagraphFont"/>
    <w:uiPriority w:val="99"/>
    <w:semiHidden/>
    <w:unhideWhenUsed/>
    <w:rsid w:val="006D3648"/>
  </w:style>
  <w:style w:type="character" w:styleId="CommentReference">
    <w:name w:val="annotation reference"/>
    <w:basedOn w:val="DefaultParagraphFont"/>
    <w:uiPriority w:val="99"/>
    <w:semiHidden/>
    <w:unhideWhenUsed/>
    <w:rsid w:val="00636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F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F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A4493D-2E78-48FB-B393-372358A1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30</Pages>
  <Words>4895</Words>
  <Characters>27903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Hubbard</dc:creator>
  <cp:lastModifiedBy>Naor Movshovitz</cp:lastModifiedBy>
  <cp:revision>51</cp:revision>
  <cp:lastPrinted>2012-08-26T23:28:00Z</cp:lastPrinted>
  <dcterms:created xsi:type="dcterms:W3CDTF">2016-07-28T15:35:00Z</dcterms:created>
  <dcterms:modified xsi:type="dcterms:W3CDTF">2016-08-12T18:16:00Z</dcterms:modified>
</cp:coreProperties>
</file>